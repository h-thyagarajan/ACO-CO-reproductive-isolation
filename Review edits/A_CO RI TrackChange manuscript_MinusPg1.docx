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4CB8" w:rsidRPr="00F92C53" w:rsidRDefault="00000000" w:rsidP="0062162F">
      <w:pPr>
        <w:jc w:val="cente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 xml:space="preserve">Evolution of reproductive isolation in a long-term evolution experiment with </w:t>
      </w:r>
      <w:r w:rsidRPr="00F92C53">
        <w:rPr>
          <w:rFonts w:ascii="Times New Roman" w:eastAsia="Times New Roman" w:hAnsi="Times New Roman" w:cs="Times New Roman"/>
          <w:b/>
          <w:i/>
          <w:sz w:val="24"/>
          <w:szCs w:val="24"/>
        </w:rPr>
        <w:t>Drosophila melanogaster</w:t>
      </w:r>
      <w:r w:rsidRPr="00F92C53">
        <w:rPr>
          <w:rFonts w:ascii="Times New Roman" w:eastAsia="Times New Roman" w:hAnsi="Times New Roman" w:cs="Times New Roman"/>
          <w:b/>
          <w:sz w:val="24"/>
          <w:szCs w:val="24"/>
        </w:rPr>
        <w:t>: 30 years of divergent life history selection.</w:t>
      </w:r>
    </w:p>
    <w:p w14:paraId="00000002" w14:textId="77777777" w:rsidR="00DA4CB8" w:rsidRPr="00F92C53" w:rsidRDefault="00DA4CB8" w:rsidP="0062162F">
      <w:pPr>
        <w:jc w:val="center"/>
        <w:rPr>
          <w:rFonts w:ascii="Times New Roman" w:eastAsia="Times New Roman" w:hAnsi="Times New Roman" w:cs="Times New Roman"/>
          <w:sz w:val="24"/>
          <w:szCs w:val="24"/>
        </w:rPr>
      </w:pPr>
    </w:p>
    <w:p w14:paraId="0000001A" w14:textId="38CA6620" w:rsidR="00DA4CB8" w:rsidRPr="00F92C53" w:rsidRDefault="00DA4CB8" w:rsidP="007978E8">
      <w:pPr>
        <w:suppressLineNumbers/>
        <w:rPr>
          <w:rFonts w:ascii="Times New Roman" w:eastAsia="Times New Roman" w:hAnsi="Times New Roman" w:cs="Times New Roman"/>
          <w:b/>
          <w:sz w:val="24"/>
          <w:szCs w:val="24"/>
        </w:rPr>
      </w:pPr>
    </w:p>
    <w:p w14:paraId="0000001B" w14:textId="77777777" w:rsidR="00DA4CB8" w:rsidRPr="00F92C53" w:rsidRDefault="00000000">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ABSTRACT</w:t>
      </w:r>
    </w:p>
    <w:p w14:paraId="0000001C" w14:textId="77777777" w:rsidR="00DA4CB8" w:rsidRPr="00F92C53" w:rsidRDefault="00DA4CB8">
      <w:pPr>
        <w:ind w:firstLine="540"/>
        <w:rPr>
          <w:rFonts w:ascii="Times New Roman" w:eastAsia="Times New Roman" w:hAnsi="Times New Roman" w:cs="Times New Roman"/>
          <w:sz w:val="24"/>
          <w:szCs w:val="24"/>
        </w:rPr>
      </w:pPr>
    </w:p>
    <w:p w14:paraId="0000001D" w14:textId="77777777" w:rsidR="00DA4CB8" w:rsidRPr="00F92C53" w:rsidDel="00FE3E9A" w:rsidRDefault="00000000">
      <w:pPr>
        <w:ind w:firstLine="540"/>
        <w:rPr>
          <w:del w:id="0" w:author="Harshavardhan Thyagarajan" w:date="2023-03-21T23:54: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We ask if three decades and over 1 500 generations of divergent life history selection on age at reproduction has resulted in the evolution of reproductive isolation (RI) between laboratory populations of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We tested for premating,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-prezygotic and postzygotic reproductive isolation between 3 replicate population pairs. </w:t>
      </w:r>
      <w:proofErr w:type="gramStart"/>
      <w:r w:rsidRPr="00F92C53">
        <w:rPr>
          <w:rFonts w:ascii="Times New Roman" w:eastAsia="Times New Roman" w:hAnsi="Times New Roman" w:cs="Times New Roman"/>
          <w:sz w:val="24"/>
          <w:szCs w:val="24"/>
        </w:rPr>
        <w:t>Large evolved</w:t>
      </w:r>
      <w:proofErr w:type="gramEnd"/>
      <w:r w:rsidRPr="00F92C53">
        <w:rPr>
          <w:rFonts w:ascii="Times New Roman" w:eastAsia="Times New Roman" w:hAnsi="Times New Roman" w:cs="Times New Roman"/>
          <w:sz w:val="24"/>
          <w:szCs w:val="24"/>
        </w:rPr>
        <w:t xml:space="preserve"> differences in body size between selection treatments suggested the potential for prezygotic barriers driven by sexual selection or physical incompatibilities between the sexes. </w:t>
      </w:r>
      <w:r w:rsidRPr="00F92C53">
        <w:rPr>
          <w:rFonts w:ascii="Times New Roman" w:eastAsia="Times New Roman" w:hAnsi="Times New Roman" w:cs="Times New Roman"/>
          <w:sz w:val="24"/>
          <w:szCs w:val="24"/>
          <w:highlight w:val="white"/>
        </w:rPr>
        <w:t xml:space="preserve">Although a simple prediction would be preference for larger size, creating directional isolation, </w:t>
      </w:r>
      <w:r w:rsidRPr="00F92C53">
        <w:rPr>
          <w:rFonts w:ascii="Times New Roman" w:eastAsia="Times New Roman" w:hAnsi="Times New Roman" w:cs="Times New Roman"/>
          <w:sz w:val="24"/>
          <w:szCs w:val="24"/>
        </w:rPr>
        <w:t xml:space="preserve">our results from individual mate choice trials indicate that populations from both selection treatments show a marked bias towards homotypic mate choice; indicative of prezygotic RI driven by sexual selection or sexual conflict. Hybridization between the focal populations resulted in the production of viable adult flies with intermediate size and developmental traits. We observed </w:t>
      </w:r>
      <w:r w:rsidRPr="00F92C53">
        <w:rPr>
          <w:rFonts w:ascii="Times New Roman" w:eastAsia="Times New Roman" w:hAnsi="Times New Roman" w:cs="Times New Roman"/>
          <w:sz w:val="24"/>
          <w:szCs w:val="24"/>
          <w:highlight w:val="white"/>
        </w:rPr>
        <w:t>a suggestive but statistically non-significant trend of fitness decline in the F2 generation of hybrids, but no</w:t>
      </w:r>
      <w:r w:rsidRPr="00F92C53">
        <w:rPr>
          <w:rFonts w:ascii="Times New Roman" w:eastAsia="Times New Roman" w:hAnsi="Times New Roman" w:cs="Times New Roman"/>
          <w:sz w:val="24"/>
          <w:szCs w:val="24"/>
        </w:rPr>
        <w:t xml:space="preserve"> significant evidence suggesting the evolution of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-prezygotic or postzygotic RI. Our findings are in accord with extant literature that posits that premating RI evolves before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forms of RI.</w:t>
      </w:r>
    </w:p>
    <w:p w14:paraId="0000001E" w14:textId="77777777" w:rsidR="00DA4CB8" w:rsidRPr="00F92C53" w:rsidDel="00FE3E9A" w:rsidRDefault="00DA4CB8">
      <w:pPr>
        <w:ind w:firstLine="540"/>
        <w:rPr>
          <w:del w:id="1" w:author="Harshavardhan Thyagarajan" w:date="2023-03-21T23:54:00Z"/>
          <w:rFonts w:ascii="Times New Roman" w:eastAsia="Times New Roman" w:hAnsi="Times New Roman" w:cs="Times New Roman"/>
          <w:b/>
          <w:sz w:val="24"/>
          <w:szCs w:val="24"/>
        </w:rPr>
      </w:pPr>
    </w:p>
    <w:p w14:paraId="3E81FA78" w14:textId="2F432199" w:rsidR="00FE3E9A" w:rsidRDefault="00FE3E9A" w:rsidP="00FE3E9A">
      <w:pPr>
        <w:ind w:firstLine="540"/>
        <w:rPr>
          <w:ins w:id="2" w:author="Harshavardhan Thyagarajan" w:date="2023-03-21T23:54:00Z"/>
          <w:rFonts w:ascii="Times New Roman" w:eastAsia="Times New Roman" w:hAnsi="Times New Roman" w:cs="Times New Roman"/>
          <w:b/>
          <w:sz w:val="24"/>
          <w:szCs w:val="24"/>
        </w:rPr>
        <w:pPrChange w:id="3" w:author="Harshavardhan Thyagarajan" w:date="2023-03-21T23:54:00Z">
          <w:pPr/>
        </w:pPrChange>
      </w:pPr>
      <w:ins w:id="4" w:author="Harshavardhan Thyagarajan" w:date="2023-03-21T23:54:00Z">
        <w:r>
          <w:rPr>
            <w:rFonts w:ascii="Times New Roman" w:eastAsia="Times New Roman" w:hAnsi="Times New Roman" w:cs="Times New Roman"/>
            <w:b/>
            <w:sz w:val="24"/>
            <w:szCs w:val="24"/>
          </w:rPr>
          <w:br w:type="page"/>
        </w:r>
      </w:ins>
    </w:p>
    <w:p w14:paraId="0000001F" w14:textId="345BBD82" w:rsidR="00DA4CB8" w:rsidRPr="00F92C53" w:rsidRDefault="00000000">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INTRODUCTION</w:t>
      </w:r>
    </w:p>
    <w:p w14:paraId="00000020" w14:textId="77777777" w:rsidR="00DA4CB8" w:rsidRPr="00F92C53" w:rsidRDefault="00DA4CB8">
      <w:pPr>
        <w:spacing w:after="180"/>
        <w:ind w:firstLine="540"/>
        <w:rPr>
          <w:rFonts w:ascii="Times New Roman" w:eastAsia="Times New Roman" w:hAnsi="Times New Roman" w:cs="Times New Roman"/>
          <w:sz w:val="24"/>
          <w:szCs w:val="24"/>
        </w:rPr>
      </w:pPr>
    </w:p>
    <w:p w14:paraId="00000021"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Understanding the mechanisms underlying the evolution of reproductive isolation and the timing of their origination is central to the study of speciation. In this work, we focus on the role of divergent life-history selection in ecological speciation. Ecological speciation is the process through which reproductive isolation evolves </w:t>
      </w:r>
      <w:proofErr w:type="gramStart"/>
      <w:r w:rsidRPr="00F92C53">
        <w:rPr>
          <w:rFonts w:ascii="Times New Roman" w:eastAsia="Times New Roman" w:hAnsi="Times New Roman" w:cs="Times New Roman"/>
          <w:sz w:val="24"/>
          <w:szCs w:val="24"/>
        </w:rPr>
        <w:t>as a consequence of</w:t>
      </w:r>
      <w:proofErr w:type="gramEnd"/>
      <w:r w:rsidRPr="00F92C53">
        <w:rPr>
          <w:rFonts w:ascii="Times New Roman" w:eastAsia="Times New Roman" w:hAnsi="Times New Roman" w:cs="Times New Roman"/>
          <w:sz w:val="24"/>
          <w:szCs w:val="24"/>
        </w:rPr>
        <w:t xml:space="preserve"> local adaptation with limited gene flow. Divergent selection pressures can contribute to this process by acting directly, or through pleiotropy or tight linkage with genes that are directly responsible for reproductive isolation (Rice and </w:t>
      </w:r>
      <w:proofErr w:type="spellStart"/>
      <w:r w:rsidRPr="00F92C53">
        <w:rPr>
          <w:rFonts w:ascii="Times New Roman" w:eastAsia="Times New Roman" w:hAnsi="Times New Roman" w:cs="Times New Roman"/>
          <w:sz w:val="24"/>
          <w:szCs w:val="24"/>
        </w:rPr>
        <w:t>Hostert</w:t>
      </w:r>
      <w:proofErr w:type="spellEnd"/>
      <w:r w:rsidRPr="00F92C53">
        <w:rPr>
          <w:rFonts w:ascii="Times New Roman" w:eastAsia="Times New Roman" w:hAnsi="Times New Roman" w:cs="Times New Roman"/>
          <w:sz w:val="24"/>
          <w:szCs w:val="24"/>
        </w:rPr>
        <w:t xml:space="preserve"> 1993; Rundle and </w:t>
      </w:r>
      <w:proofErr w:type="spellStart"/>
      <w:r w:rsidRPr="00F92C53">
        <w:rPr>
          <w:rFonts w:ascii="Times New Roman" w:eastAsia="Times New Roman" w:hAnsi="Times New Roman" w:cs="Times New Roman"/>
          <w:sz w:val="24"/>
          <w:szCs w:val="24"/>
        </w:rPr>
        <w:t>Nosil</w:t>
      </w:r>
      <w:proofErr w:type="spellEnd"/>
      <w:r w:rsidRPr="00F92C53">
        <w:rPr>
          <w:rFonts w:ascii="Times New Roman" w:eastAsia="Times New Roman" w:hAnsi="Times New Roman" w:cs="Times New Roman"/>
          <w:sz w:val="24"/>
          <w:szCs w:val="24"/>
        </w:rPr>
        <w:t xml:space="preserve"> 2005). Divergent evolved responses between ecotypes may result in (1) changes in morphology, mating behaviours or physiological characters that hinder mating attempts mechanically or via mate choice (premating reproductive isolation); (2) changes in gametes/reproductive machinery that inhibit fertilization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-prezygotic reproductive isolation); and/or (3) genetic incompatibilities that reduce survival or reproductive success of hybrid individuals (postzygotic reproductive isolation). </w:t>
      </w:r>
    </w:p>
    <w:p w14:paraId="00000022"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In addition to divergent natural selection in allopatric populations, divergent intersexual coevolution via sexual selection has long been recognized to have a potentially significant role in the evolution of reproductive isolation (</w:t>
      </w:r>
      <w:proofErr w:type="spellStart"/>
      <w:r w:rsidRPr="00F92C53">
        <w:rPr>
          <w:rFonts w:ascii="Times New Roman" w:eastAsia="Times New Roman" w:hAnsi="Times New Roman" w:cs="Times New Roman"/>
          <w:sz w:val="24"/>
          <w:szCs w:val="24"/>
        </w:rPr>
        <w:t>Lande</w:t>
      </w:r>
      <w:proofErr w:type="spellEnd"/>
      <w:r w:rsidRPr="00F92C53">
        <w:rPr>
          <w:rFonts w:ascii="Times New Roman" w:eastAsia="Times New Roman" w:hAnsi="Times New Roman" w:cs="Times New Roman"/>
          <w:sz w:val="24"/>
          <w:szCs w:val="24"/>
        </w:rPr>
        <w:t xml:space="preserve"> 1981; </w:t>
      </w:r>
      <w:proofErr w:type="spellStart"/>
      <w:r w:rsidRPr="00F92C53">
        <w:rPr>
          <w:rFonts w:ascii="Times New Roman" w:eastAsia="Times New Roman" w:hAnsi="Times New Roman" w:cs="Times New Roman"/>
          <w:sz w:val="24"/>
          <w:szCs w:val="24"/>
        </w:rPr>
        <w:t>Maan</w:t>
      </w:r>
      <w:proofErr w:type="spellEnd"/>
      <w:r w:rsidRPr="00F92C53">
        <w:rPr>
          <w:rFonts w:ascii="Times New Roman" w:eastAsia="Times New Roman" w:hAnsi="Times New Roman" w:cs="Times New Roman"/>
          <w:sz w:val="24"/>
          <w:szCs w:val="24"/>
        </w:rPr>
        <w:t xml:space="preserve"> and Seehausen 2011; </w:t>
      </w:r>
      <w:proofErr w:type="spellStart"/>
      <w:r w:rsidRPr="00F92C53">
        <w:rPr>
          <w:rFonts w:ascii="Times New Roman" w:eastAsia="Times New Roman" w:hAnsi="Times New Roman" w:cs="Times New Roman"/>
          <w:sz w:val="24"/>
          <w:szCs w:val="24"/>
        </w:rPr>
        <w:t>Panhuis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2001; Ritchie 2007; Singh and Singh 2014). Likewise, </w:t>
      </w:r>
      <w:proofErr w:type="spellStart"/>
      <w:r w:rsidRPr="00F92C53">
        <w:rPr>
          <w:rFonts w:ascii="Times New Roman" w:eastAsia="Times New Roman" w:hAnsi="Times New Roman" w:cs="Times New Roman"/>
          <w:sz w:val="24"/>
          <w:szCs w:val="24"/>
        </w:rPr>
        <w:t>interlocus</w:t>
      </w:r>
      <w:proofErr w:type="spellEnd"/>
      <w:r w:rsidRPr="00F92C53">
        <w:rPr>
          <w:rFonts w:ascii="Times New Roman" w:eastAsia="Times New Roman" w:hAnsi="Times New Roman" w:cs="Times New Roman"/>
          <w:sz w:val="24"/>
          <w:szCs w:val="24"/>
        </w:rPr>
        <w:t xml:space="preserve"> sexual conflict – where traits that increase the fitness of one sex directly cost the other – can result in rapid coevolution (an “evolutionary chase” or “arms race”) between male and female reproductive traits (Rice &amp; Holland 1997; Parker &amp; Partridge 1998; Rice 1998) and potentially accelerate the process of speciation (Ritchie 2007; </w:t>
      </w: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2014; Syed</w:t>
      </w:r>
      <w:r w:rsidRPr="00F92C53">
        <w:rPr>
          <w:rFonts w:ascii="Times New Roman" w:eastAsia="Times New Roman" w:hAnsi="Times New Roman" w:cs="Times New Roman"/>
          <w:i/>
          <w:sz w:val="24"/>
          <w:szCs w:val="24"/>
        </w:rPr>
        <w:t xml:space="preserve"> et al.</w:t>
      </w:r>
      <w:r w:rsidRPr="00F92C53">
        <w:rPr>
          <w:rFonts w:ascii="Times New Roman" w:eastAsia="Times New Roman" w:hAnsi="Times New Roman" w:cs="Times New Roman"/>
          <w:sz w:val="24"/>
          <w:szCs w:val="24"/>
        </w:rPr>
        <w:t xml:space="preserve"> 2017); the evolution of female resistance to reduce the direct costs of mating is predicted to contribute to assortative mate choice (</w:t>
      </w: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2001). </w:t>
      </w:r>
    </w:p>
    <w:p w14:paraId="00000023"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highlight w:val="white"/>
        </w:rPr>
        <w:t xml:space="preserve">While natural systems such as hybrid zones have advanced our understanding of the evolution of RI immensely, researchers are frequently limited to indirect inferences, such as using estimates of gene flow and clines to infer </w:t>
      </w:r>
      <w:r w:rsidRPr="00F92C53">
        <w:rPr>
          <w:rFonts w:ascii="Times New Roman" w:eastAsia="Times New Roman" w:hAnsi="Times New Roman" w:cs="Times New Roman"/>
          <w:sz w:val="24"/>
          <w:szCs w:val="24"/>
        </w:rPr>
        <w:t xml:space="preserve">reproductive isolation. Experimental evolution can be a valuable tool for more direct investigation, allowing us to probe potential drivers of speciation between populations with well understood evolutionary histories. Experimental studies in speciation have attempted to test if (1) non-ecological drivers like drift, (2) negative selection against hybridization between ecotypes, (3) divergent selection on populations or (4) sexual conflict produced reproductive isolation (reviewed in Rice and </w:t>
      </w:r>
      <w:proofErr w:type="spellStart"/>
      <w:r w:rsidRPr="00F92C53">
        <w:rPr>
          <w:rFonts w:ascii="Times New Roman" w:eastAsia="Times New Roman" w:hAnsi="Times New Roman" w:cs="Times New Roman"/>
          <w:sz w:val="24"/>
          <w:szCs w:val="24"/>
        </w:rPr>
        <w:t>Hostert</w:t>
      </w:r>
      <w:proofErr w:type="spellEnd"/>
      <w:r w:rsidRPr="00F92C53">
        <w:rPr>
          <w:rFonts w:ascii="Times New Roman" w:eastAsia="Times New Roman" w:hAnsi="Times New Roman" w:cs="Times New Roman"/>
          <w:sz w:val="24"/>
          <w:szCs w:val="24"/>
        </w:rPr>
        <w:t xml:space="preserve"> 1993; Coyne and Orr 2004; Fry 2009; White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2020). An obvious limitation to experimental evolutionary studies of speciation is time: research projects rarely exceed granting cycles and few organisms lend themselves to experimental evolution. It is little surprise then that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is far and away the genus most investigated in the laboratory.</w:t>
      </w:r>
    </w:p>
    <w:p w14:paraId="00000024"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Early divergent selection studies produced seemingly equivocal results with respect to creating reproductive isolation. A closer examination suggested that divergent selection was </w:t>
      </w:r>
      <w:r w:rsidRPr="00F92C53">
        <w:rPr>
          <w:rFonts w:ascii="Times New Roman" w:eastAsia="Times New Roman" w:hAnsi="Times New Roman" w:cs="Times New Roman"/>
          <w:sz w:val="24"/>
          <w:szCs w:val="24"/>
        </w:rPr>
        <w:lastRenderedPageBreak/>
        <w:t xml:space="preserve">highly effective, given a pre-existent tendency to mate </w:t>
      </w:r>
      <w:proofErr w:type="spellStart"/>
      <w:r w:rsidRPr="00F92C53">
        <w:rPr>
          <w:rFonts w:ascii="Times New Roman" w:eastAsia="Times New Roman" w:hAnsi="Times New Roman" w:cs="Times New Roman"/>
          <w:sz w:val="24"/>
          <w:szCs w:val="24"/>
        </w:rPr>
        <w:t>assortatively</w:t>
      </w:r>
      <w:proofErr w:type="spellEnd"/>
      <w:r w:rsidRPr="00F92C53">
        <w:rPr>
          <w:rFonts w:ascii="Times New Roman" w:eastAsia="Times New Roman" w:hAnsi="Times New Roman" w:cs="Times New Roman"/>
          <w:sz w:val="24"/>
          <w:szCs w:val="24"/>
        </w:rPr>
        <w:t xml:space="preserve"> </w:t>
      </w:r>
      <w:proofErr w:type="gramStart"/>
      <w:r w:rsidRPr="00F92C53">
        <w:rPr>
          <w:rFonts w:ascii="Times New Roman" w:eastAsia="Times New Roman" w:hAnsi="Times New Roman" w:cs="Times New Roman"/>
          <w:sz w:val="24"/>
          <w:szCs w:val="24"/>
        </w:rPr>
        <w:t>on the basis of</w:t>
      </w:r>
      <w:proofErr w:type="gramEnd"/>
      <w:r w:rsidRPr="00F92C53">
        <w:rPr>
          <w:rFonts w:ascii="Times New Roman" w:eastAsia="Times New Roman" w:hAnsi="Times New Roman" w:cs="Times New Roman"/>
          <w:sz w:val="24"/>
          <w:szCs w:val="24"/>
        </w:rPr>
        <w:t xml:space="preserve"> the trait selected upon (Rice and </w:t>
      </w:r>
      <w:proofErr w:type="spellStart"/>
      <w:r w:rsidRPr="00F92C53">
        <w:rPr>
          <w:rFonts w:ascii="Times New Roman" w:eastAsia="Times New Roman" w:hAnsi="Times New Roman" w:cs="Times New Roman"/>
          <w:sz w:val="24"/>
          <w:szCs w:val="24"/>
        </w:rPr>
        <w:t>Hostert</w:t>
      </w:r>
      <w:proofErr w:type="spellEnd"/>
      <w:r w:rsidRPr="00F92C53">
        <w:rPr>
          <w:rFonts w:ascii="Times New Roman" w:eastAsia="Times New Roman" w:hAnsi="Times New Roman" w:cs="Times New Roman"/>
          <w:sz w:val="24"/>
          <w:szCs w:val="24"/>
        </w:rPr>
        <w:t xml:space="preserve"> 1993; Fry 2009). Divergent selection upon behavioural traits resulted in the correlated evolution of reproductive isolation (del Solar 1966; </w:t>
      </w:r>
      <w:proofErr w:type="spellStart"/>
      <w:r w:rsidRPr="00F92C53">
        <w:rPr>
          <w:rFonts w:ascii="Times New Roman" w:eastAsia="Times New Roman" w:hAnsi="Times New Roman" w:cs="Times New Roman"/>
          <w:sz w:val="24"/>
          <w:szCs w:val="24"/>
        </w:rPr>
        <w:t>Soans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1974; Hurd and Eisenberg 1975; </w:t>
      </w:r>
      <w:proofErr w:type="spellStart"/>
      <w:r w:rsidRPr="00F92C53">
        <w:rPr>
          <w:rFonts w:ascii="Times New Roman" w:eastAsia="Times New Roman" w:hAnsi="Times New Roman" w:cs="Times New Roman"/>
          <w:sz w:val="24"/>
          <w:szCs w:val="24"/>
        </w:rPr>
        <w:t>Lofdahl</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1992) while divergent selection on other traits like bristle number (Barker and Cummins 1969; </w:t>
      </w:r>
      <w:proofErr w:type="spellStart"/>
      <w:r w:rsidRPr="00F92C53">
        <w:rPr>
          <w:rFonts w:ascii="Times New Roman" w:eastAsia="Times New Roman" w:hAnsi="Times New Roman" w:cs="Times New Roman"/>
          <w:sz w:val="24"/>
          <w:szCs w:val="24"/>
        </w:rPr>
        <w:t>Santibañez</w:t>
      </w:r>
      <w:proofErr w:type="spellEnd"/>
      <w:r w:rsidRPr="00F92C53">
        <w:rPr>
          <w:rFonts w:ascii="Times New Roman" w:eastAsia="Times New Roman" w:hAnsi="Times New Roman" w:cs="Times New Roman"/>
          <w:sz w:val="24"/>
          <w:szCs w:val="24"/>
        </w:rPr>
        <w:t xml:space="preserve"> and Waddington 1958) produced negative results. More recently, experimental evolution studies have focused on selection regimes that do not directly involve characters that are known to influence intra-population assortment. For example, </w:t>
      </w:r>
      <w:proofErr w:type="gramStart"/>
      <w:r w:rsidRPr="00F92C53">
        <w:rPr>
          <w:rFonts w:ascii="Times New Roman" w:eastAsia="Times New Roman" w:hAnsi="Times New Roman" w:cs="Times New Roman"/>
          <w:sz w:val="24"/>
          <w:szCs w:val="24"/>
        </w:rPr>
        <w:t>a number of</w:t>
      </w:r>
      <w:proofErr w:type="gramEnd"/>
      <w:r w:rsidRPr="00F92C53">
        <w:rPr>
          <w:rFonts w:ascii="Times New Roman" w:eastAsia="Times New Roman" w:hAnsi="Times New Roman" w:cs="Times New Roman"/>
          <w:sz w:val="24"/>
          <w:szCs w:val="24"/>
        </w:rPr>
        <w:t xml:space="preserve"> studies have investigated the importance of local adaptation to distinct nutrition sources for mating assortment. Divergent selection regimes with different nutritional environments result in premating isolation through (1) the evolution of signalling traits and mating preferences in </w:t>
      </w:r>
      <w:r w:rsidRPr="00F92C53">
        <w:rPr>
          <w:rFonts w:ascii="Times New Roman" w:eastAsia="Times New Roman" w:hAnsi="Times New Roman" w:cs="Times New Roman"/>
          <w:i/>
          <w:sz w:val="24"/>
          <w:szCs w:val="24"/>
        </w:rPr>
        <w:t>Drosophila serrata</w:t>
      </w:r>
      <w:r w:rsidRPr="00F92C53">
        <w:rPr>
          <w:rFonts w:ascii="Times New Roman" w:eastAsia="Times New Roman" w:hAnsi="Times New Roman" w:cs="Times New Roman"/>
          <w:sz w:val="24"/>
          <w:szCs w:val="24"/>
        </w:rPr>
        <w:t xml:space="preserve"> (Rundle et al. 2005), (2) the evolution of symbiotic microbiota in inbred strains of </w:t>
      </w:r>
      <w:r w:rsidRPr="00F92C53">
        <w:rPr>
          <w:rFonts w:ascii="Times New Roman" w:eastAsia="Times New Roman" w:hAnsi="Times New Roman" w:cs="Times New Roman"/>
          <w:i/>
          <w:sz w:val="24"/>
          <w:szCs w:val="24"/>
        </w:rPr>
        <w:t xml:space="preserve">D. melanogaster </w:t>
      </w:r>
      <w:r w:rsidRPr="00F92C53">
        <w:rPr>
          <w:rFonts w:ascii="Times New Roman" w:eastAsia="Times New Roman" w:hAnsi="Times New Roman" w:cs="Times New Roman"/>
          <w:sz w:val="24"/>
          <w:szCs w:val="24"/>
        </w:rPr>
        <w:t>(</w:t>
      </w:r>
      <w:proofErr w:type="spellStart"/>
      <w:r w:rsidRPr="00F92C53">
        <w:rPr>
          <w:rFonts w:ascii="Times New Roman" w:eastAsia="Times New Roman" w:hAnsi="Times New Roman" w:cs="Times New Roman"/>
          <w:sz w:val="24"/>
          <w:szCs w:val="24"/>
        </w:rPr>
        <w:t>Najarro</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2015; Sharon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2010), (3) competitive ability differences between controls and selected individuals 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Belkina</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2018), (4) positive assortative mating  preferences (albeit unstable) in </w:t>
      </w:r>
      <w:r w:rsidRPr="00F92C53">
        <w:rPr>
          <w:rFonts w:ascii="Times New Roman" w:eastAsia="Times New Roman" w:hAnsi="Times New Roman" w:cs="Times New Roman"/>
          <w:i/>
          <w:sz w:val="24"/>
          <w:szCs w:val="24"/>
        </w:rPr>
        <w:t xml:space="preserve">D. melanogaster </w:t>
      </w:r>
      <w:r w:rsidRPr="00F92C53">
        <w:rPr>
          <w:rFonts w:ascii="Times New Roman" w:eastAsia="Times New Roman" w:hAnsi="Times New Roman" w:cs="Times New Roman"/>
          <w:sz w:val="24"/>
          <w:szCs w:val="24"/>
        </w:rPr>
        <w:t xml:space="preserve">(Nash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2019); and (5) postzygotic reproductive isolation through genetic incompatibilities in </w:t>
      </w:r>
      <w:r w:rsidRPr="00F92C53">
        <w:rPr>
          <w:rFonts w:ascii="Times New Roman" w:eastAsia="Times New Roman" w:hAnsi="Times New Roman" w:cs="Times New Roman"/>
          <w:i/>
          <w:sz w:val="24"/>
          <w:szCs w:val="24"/>
        </w:rPr>
        <w:t>Saccharomyces cerevisiae</w:t>
      </w:r>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Dettman</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2007) and </w:t>
      </w:r>
      <w:r w:rsidRPr="00F92C53">
        <w:rPr>
          <w:rFonts w:ascii="Times New Roman" w:eastAsia="Times New Roman" w:hAnsi="Times New Roman" w:cs="Times New Roman"/>
          <w:i/>
          <w:sz w:val="24"/>
          <w:szCs w:val="24"/>
        </w:rPr>
        <w:t xml:space="preserve">Neurospora </w:t>
      </w:r>
      <w:r w:rsidRPr="00F92C53">
        <w:rPr>
          <w:rFonts w:ascii="Times New Roman" w:eastAsia="Times New Roman" w:hAnsi="Times New Roman" w:cs="Times New Roman"/>
          <w:sz w:val="24"/>
          <w:szCs w:val="24"/>
        </w:rPr>
        <w:t>(</w:t>
      </w:r>
      <w:proofErr w:type="spellStart"/>
      <w:r w:rsidRPr="00F92C53">
        <w:rPr>
          <w:rFonts w:ascii="Times New Roman" w:eastAsia="Times New Roman" w:hAnsi="Times New Roman" w:cs="Times New Roman"/>
          <w:sz w:val="24"/>
          <w:szCs w:val="24"/>
        </w:rPr>
        <w:t>Dettman</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2008). </w:t>
      </w:r>
    </w:p>
    <w:p w14:paraId="00000025"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Life history traits are less frequently studied in the context of reproductive </w:t>
      </w:r>
      <w:proofErr w:type="gramStart"/>
      <w:r w:rsidRPr="00F92C53">
        <w:rPr>
          <w:rFonts w:ascii="Times New Roman" w:eastAsia="Times New Roman" w:hAnsi="Times New Roman" w:cs="Times New Roman"/>
          <w:sz w:val="24"/>
          <w:szCs w:val="24"/>
        </w:rPr>
        <w:t>isolation, but</w:t>
      </w:r>
      <w:proofErr w:type="gramEnd"/>
      <w:r w:rsidRPr="00F92C53">
        <w:rPr>
          <w:rFonts w:ascii="Times New Roman" w:eastAsia="Times New Roman" w:hAnsi="Times New Roman" w:cs="Times New Roman"/>
          <w:sz w:val="24"/>
          <w:szCs w:val="24"/>
        </w:rPr>
        <w:t xml:space="preserve"> have also received some attention. For example, divergent selection on pre-adult development time has been shown to produce pre-mating isolation through (1) disturbances in circadian rhythm resulting in changes in phases of mating in the melon fly, </w:t>
      </w:r>
      <w:proofErr w:type="spellStart"/>
      <w:r w:rsidRPr="00F92C53">
        <w:rPr>
          <w:rFonts w:ascii="Times New Roman" w:eastAsia="Times New Roman" w:hAnsi="Times New Roman" w:cs="Times New Roman"/>
          <w:i/>
          <w:sz w:val="24"/>
          <w:szCs w:val="24"/>
        </w:rPr>
        <w:t>Bactrocera</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cucurbitae</w:t>
      </w:r>
      <w:proofErr w:type="spellEnd"/>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w:t>
      </w:r>
      <w:proofErr w:type="spellStart"/>
      <w:r w:rsidRPr="00F92C53">
        <w:rPr>
          <w:rFonts w:ascii="Times New Roman" w:eastAsia="Times New Roman" w:hAnsi="Times New Roman" w:cs="Times New Roman"/>
          <w:sz w:val="24"/>
          <w:szCs w:val="24"/>
        </w:rPr>
        <w:t>Miyatake</w:t>
      </w:r>
      <w:proofErr w:type="spellEnd"/>
      <w:r w:rsidRPr="00F92C53">
        <w:rPr>
          <w:rFonts w:ascii="Times New Roman" w:eastAsia="Times New Roman" w:hAnsi="Times New Roman" w:cs="Times New Roman"/>
          <w:sz w:val="24"/>
          <w:szCs w:val="24"/>
        </w:rPr>
        <w:t xml:space="preserve"> and Shimizu 1999), and (2) evolved body size differences, and correlated levels of sexual conflict, in </w:t>
      </w:r>
      <w:r w:rsidRPr="00F92C53">
        <w:rPr>
          <w:rFonts w:ascii="Times New Roman" w:eastAsia="Times New Roman" w:hAnsi="Times New Roman" w:cs="Times New Roman"/>
          <w:i/>
          <w:sz w:val="24"/>
          <w:szCs w:val="24"/>
        </w:rPr>
        <w:t xml:space="preserve">Drosophila melanogaster </w:t>
      </w:r>
      <w:r w:rsidRPr="00F92C53">
        <w:rPr>
          <w:rFonts w:ascii="Times New Roman" w:eastAsia="Times New Roman" w:hAnsi="Times New Roman" w:cs="Times New Roman"/>
          <w:sz w:val="24"/>
          <w:szCs w:val="24"/>
        </w:rPr>
        <w:t xml:space="preserve">(Ghosh and Joshi 2012). Likewise, divergent selection on body size results in premating isolation, through mechanical incompatibilities during attempted copulations between </w:t>
      </w:r>
      <w:proofErr w:type="spellStart"/>
      <w:r w:rsidRPr="00F92C53">
        <w:rPr>
          <w:rFonts w:ascii="Times New Roman" w:eastAsia="Times New Roman" w:hAnsi="Times New Roman" w:cs="Times New Roman"/>
          <w:i/>
          <w:sz w:val="24"/>
          <w:szCs w:val="24"/>
        </w:rPr>
        <w:t>Columbicola</w:t>
      </w:r>
      <w:proofErr w:type="spellEnd"/>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xml:space="preserve">feather mites (Villa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2019). </w:t>
      </w:r>
    </w:p>
    <w:p w14:paraId="00000026"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Age-at-reproduction has been extensively manipulated using experimental evolution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to investigate correlated changes in longevity, development time, body size and a slew of associated traits (Prasad and Joshi 2003). In this study, we use an exceptionally </w:t>
      </w:r>
      <w:proofErr w:type="gramStart"/>
      <w:r w:rsidRPr="00F92C53">
        <w:rPr>
          <w:rFonts w:ascii="Times New Roman" w:eastAsia="Times New Roman" w:hAnsi="Times New Roman" w:cs="Times New Roman"/>
          <w:sz w:val="24"/>
          <w:szCs w:val="24"/>
        </w:rPr>
        <w:t>long term</w:t>
      </w:r>
      <w:proofErr w:type="gramEnd"/>
      <w:r w:rsidRPr="00F92C53">
        <w:rPr>
          <w:rFonts w:ascii="Times New Roman" w:eastAsia="Times New Roman" w:hAnsi="Times New Roman" w:cs="Times New Roman"/>
          <w:sz w:val="24"/>
          <w:szCs w:val="24"/>
        </w:rPr>
        <w:t xml:space="preserve"> evolution experiment (LTEE) with population pairs separated by over 1,500 generations and three decades under divergent selection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The two </w:t>
      </w:r>
      <w:r w:rsidRPr="00F92C53">
        <w:rPr>
          <w:rFonts w:ascii="Times New Roman" w:eastAsia="Times New Roman" w:hAnsi="Times New Roman" w:cs="Times New Roman"/>
          <w:i/>
          <w:sz w:val="24"/>
          <w:szCs w:val="24"/>
        </w:rPr>
        <w:t xml:space="preserve">D. melanogaster </w:t>
      </w:r>
      <w:r w:rsidRPr="00F92C53">
        <w:rPr>
          <w:rFonts w:ascii="Times New Roman" w:eastAsia="Times New Roman" w:hAnsi="Times New Roman" w:cs="Times New Roman"/>
          <w:sz w:val="24"/>
          <w:szCs w:val="24"/>
        </w:rPr>
        <w:t xml:space="preserve">life-history selection regimes used in this study are selected to reproduce late in life (4 weeks from egg; CO) and extremely early in life (9 days from egg; Accelerated CO / ACO). The ACO populations have evolved small body size, rapid development time, and reduced lifespan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2004a). On the other hand, the CO flies are big, develop slowly and likely have an increased ability to resist copulations as females and to inflict harm as males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2004b;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1997b; </w:t>
      </w:r>
      <w:proofErr w:type="spellStart"/>
      <w:r w:rsidRPr="00F92C53">
        <w:rPr>
          <w:rFonts w:ascii="Times New Roman" w:eastAsia="Times New Roman" w:hAnsi="Times New Roman" w:cs="Times New Roman"/>
          <w:sz w:val="24"/>
          <w:szCs w:val="24"/>
        </w:rPr>
        <w:t>Mital</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2021, Verma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2022). </w:t>
      </w:r>
    </w:p>
    <w:p w14:paraId="00000027"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In the speciation literature, body size is identified as a crucial trait that can drive the evolution of reproductive isolation (</w:t>
      </w:r>
      <w:proofErr w:type="spellStart"/>
      <w:r w:rsidRPr="00F92C53">
        <w:rPr>
          <w:rFonts w:ascii="Times New Roman" w:eastAsia="Times New Roman" w:hAnsi="Times New Roman" w:cs="Times New Roman"/>
          <w:sz w:val="24"/>
          <w:szCs w:val="24"/>
        </w:rPr>
        <w:t>Servedio</w:t>
      </w:r>
      <w:proofErr w:type="spellEnd"/>
      <w:r w:rsidRPr="00F92C53">
        <w:rPr>
          <w:rFonts w:ascii="Times New Roman" w:eastAsia="Times New Roman" w:hAnsi="Times New Roman" w:cs="Times New Roman"/>
          <w:sz w:val="24"/>
          <w:szCs w:val="24"/>
        </w:rPr>
        <w:t xml:space="preserve"> et al. 2011). 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body size is strongly correlated with juvenile development time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w:t>
      </w:r>
      <w:proofErr w:type="spellStart"/>
      <w:r w:rsidRPr="00F92C53">
        <w:rPr>
          <w:rFonts w:ascii="Times New Roman" w:eastAsia="Times New Roman" w:hAnsi="Times New Roman" w:cs="Times New Roman"/>
          <w:sz w:val="24"/>
          <w:szCs w:val="24"/>
        </w:rPr>
        <w:t>Nunney</w:t>
      </w:r>
      <w:proofErr w:type="spellEnd"/>
      <w:r w:rsidRPr="00F92C53">
        <w:rPr>
          <w:rFonts w:ascii="Times New Roman" w:eastAsia="Times New Roman" w:hAnsi="Times New Roman" w:cs="Times New Roman"/>
          <w:sz w:val="24"/>
          <w:szCs w:val="24"/>
        </w:rPr>
        <w:t xml:space="preserve"> 1996; </w:t>
      </w:r>
      <w:r w:rsidRPr="00F92C53">
        <w:rPr>
          <w:rFonts w:ascii="Times New Roman" w:eastAsia="Times New Roman" w:hAnsi="Times New Roman" w:cs="Times New Roman"/>
          <w:sz w:val="24"/>
          <w:szCs w:val="24"/>
        </w:rPr>
        <w:lastRenderedPageBreak/>
        <w:t xml:space="preserve">Prasad and Joshi 2003; Prasad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2000; Zwaan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1995) and life-history selection on development has been shown to result in the evolution of body size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Prasad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2000). An important sexually selected trait for both sexes,</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large females tend to be more fecund (</w:t>
      </w:r>
      <w:proofErr w:type="spellStart"/>
      <w:r w:rsidRPr="00F92C53">
        <w:rPr>
          <w:rFonts w:ascii="Times New Roman" w:eastAsia="Times New Roman" w:hAnsi="Times New Roman" w:cs="Times New Roman"/>
          <w:sz w:val="24"/>
          <w:szCs w:val="24"/>
        </w:rPr>
        <w:t>Roff</w:t>
      </w:r>
      <w:proofErr w:type="spellEnd"/>
      <w:r w:rsidRPr="00F92C53">
        <w:rPr>
          <w:rFonts w:ascii="Times New Roman" w:eastAsia="Times New Roman" w:hAnsi="Times New Roman" w:cs="Times New Roman"/>
          <w:sz w:val="24"/>
          <w:szCs w:val="24"/>
        </w:rPr>
        <w:t xml:space="preserve"> 2002; Stearns 1992) and attract higher courtship effort from males (Byrne and Rice 2006); while large males have increased competitive abilities (</w:t>
      </w: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and Ricker 1992; Partridge and Farquhar 1983), and secure more frequent copulations as a consequence of female preference (</w:t>
      </w: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1986; Partridge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w:t>
      </w:r>
      <w:proofErr w:type="gramStart"/>
      <w:r w:rsidRPr="00F92C53">
        <w:rPr>
          <w:rFonts w:ascii="Times New Roman" w:eastAsia="Times New Roman" w:hAnsi="Times New Roman" w:cs="Times New Roman"/>
          <w:sz w:val="24"/>
          <w:szCs w:val="24"/>
        </w:rPr>
        <w:t>1987, but</w:t>
      </w:r>
      <w:proofErr w:type="gramEnd"/>
      <w:r w:rsidRPr="00F92C53">
        <w:rPr>
          <w:rFonts w:ascii="Times New Roman" w:eastAsia="Times New Roman" w:hAnsi="Times New Roman" w:cs="Times New Roman"/>
          <w:sz w:val="24"/>
          <w:szCs w:val="24"/>
        </w:rPr>
        <w:t xml:space="preserve"> see Prasad et al. 2007). Given the evolved size differences between the ACOs and COs, a simple prediction is that individuals of both population-types display a mating preference for individuals from the larger CO populations, producing conditions of partial, directional, reproductive isolation driven by sexual selection </w:t>
      </w:r>
      <w:proofErr w:type="gramStart"/>
      <w:r w:rsidRPr="00F92C53">
        <w:rPr>
          <w:rFonts w:ascii="Times New Roman" w:eastAsia="Times New Roman" w:hAnsi="Times New Roman" w:cs="Times New Roman"/>
          <w:sz w:val="24"/>
          <w:szCs w:val="24"/>
        </w:rPr>
        <w:t>on the basis of</w:t>
      </w:r>
      <w:proofErr w:type="gramEnd"/>
      <w:r w:rsidRPr="00F92C53">
        <w:rPr>
          <w:rFonts w:ascii="Times New Roman" w:eastAsia="Times New Roman" w:hAnsi="Times New Roman" w:cs="Times New Roman"/>
          <w:sz w:val="24"/>
          <w:szCs w:val="24"/>
        </w:rPr>
        <w:t xml:space="preserve"> body size, along the lines observed by Ghosh and Joshi (2012).</w:t>
      </w:r>
    </w:p>
    <w:p w14:paraId="00000028" w14:textId="754BA66F"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divergent reproductive strategies between the sexes have long been recognized (Bateman 1948) potentially resulting in </w:t>
      </w:r>
      <w:proofErr w:type="spellStart"/>
      <w:r w:rsidRPr="00F92C53">
        <w:rPr>
          <w:rFonts w:ascii="Times New Roman" w:eastAsia="Times New Roman" w:hAnsi="Times New Roman" w:cs="Times New Roman"/>
          <w:sz w:val="24"/>
          <w:szCs w:val="24"/>
        </w:rPr>
        <w:t>interlocus</w:t>
      </w:r>
      <w:proofErr w:type="spellEnd"/>
      <w:r w:rsidRPr="00F92C53">
        <w:rPr>
          <w:rFonts w:ascii="Times New Roman" w:eastAsia="Times New Roman" w:hAnsi="Times New Roman" w:cs="Times New Roman"/>
          <w:sz w:val="24"/>
          <w:szCs w:val="24"/>
        </w:rPr>
        <w:t xml:space="preserve"> sexual conflict. Frequent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increase male fitness but can decrease female fitness as a result of male harassment and the harmful effects of genital wounding and seminal fluid (Chapman et al. 1995; </w:t>
      </w:r>
      <w:proofErr w:type="spellStart"/>
      <w:r w:rsidRPr="00F92C53">
        <w:rPr>
          <w:rFonts w:ascii="Times New Roman" w:eastAsia="Times New Roman" w:hAnsi="Times New Roman" w:cs="Times New Roman"/>
          <w:sz w:val="24"/>
          <w:szCs w:val="24"/>
        </w:rPr>
        <w:t>Bonduriansky</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2008; Travers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2015). The harm experienced by females as a result of mating, measured by lifespan and egg production rate, is correlated with male body size (</w:t>
      </w:r>
      <w:proofErr w:type="spellStart"/>
      <w:r w:rsidRPr="00F92C53">
        <w:rPr>
          <w:rFonts w:ascii="Times New Roman" w:eastAsia="Times New Roman" w:hAnsi="Times New Roman" w:cs="Times New Roman"/>
          <w:sz w:val="24"/>
          <w:szCs w:val="24"/>
        </w:rPr>
        <w:t>Pitnick</w:t>
      </w:r>
      <w:proofErr w:type="spellEnd"/>
      <w:r w:rsidRPr="00F92C53">
        <w:rPr>
          <w:rFonts w:ascii="Times New Roman" w:eastAsia="Times New Roman" w:hAnsi="Times New Roman" w:cs="Times New Roman"/>
          <w:sz w:val="24"/>
          <w:szCs w:val="24"/>
        </w:rPr>
        <w:t xml:space="preserve"> and García–González 2002; Friberg and </w:t>
      </w:r>
      <w:proofErr w:type="spellStart"/>
      <w:r w:rsidRPr="00F92C53">
        <w:rPr>
          <w:rFonts w:ascii="Times New Roman" w:eastAsia="Times New Roman" w:hAnsi="Times New Roman" w:cs="Times New Roman"/>
          <w:sz w:val="24"/>
          <w:szCs w:val="24"/>
        </w:rPr>
        <w:t>Arnqvist</w:t>
      </w:r>
      <w:proofErr w:type="spellEnd"/>
      <w:r w:rsidRPr="00F92C53">
        <w:rPr>
          <w:rFonts w:ascii="Times New Roman" w:eastAsia="Times New Roman" w:hAnsi="Times New Roman" w:cs="Times New Roman"/>
          <w:sz w:val="24"/>
          <w:szCs w:val="24"/>
        </w:rPr>
        <w:t xml:space="preserve"> 2003). In the context of our two selection treatments, we predict that male harm and female resistance traits will be stronger in the CO populations compared to the ACO populations</w:t>
      </w:r>
      <w:ins w:id="5" w:author="Harshavardhan Thyagarajan" w:date="2023-03-21T22:30:00Z">
        <w:r w:rsidR="00512EF6">
          <w:rPr>
            <w:rFonts w:ascii="Times New Roman" w:eastAsia="Times New Roman" w:hAnsi="Times New Roman" w:cs="Times New Roman"/>
            <w:sz w:val="24"/>
            <w:szCs w:val="24"/>
          </w:rPr>
          <w:t xml:space="preserve">, </w:t>
        </w:r>
        <w:r w:rsidR="00512EF6" w:rsidRPr="00512EF6">
          <w:rPr>
            <w:rFonts w:ascii="Times New Roman" w:eastAsia="Times New Roman" w:hAnsi="Times New Roman" w:cs="Times New Roman"/>
            <w:sz w:val="24"/>
            <w:szCs w:val="24"/>
          </w:rPr>
          <w:t>due to the difference in body size between the large COs and smaller ACOs</w:t>
        </w:r>
      </w:ins>
      <w:r w:rsidRPr="00F92C53">
        <w:rPr>
          <w:rFonts w:ascii="Times New Roman" w:eastAsia="Times New Roman" w:hAnsi="Times New Roman" w:cs="Times New Roman"/>
          <w:sz w:val="24"/>
          <w:szCs w:val="24"/>
        </w:rPr>
        <w:t xml:space="preserve">. In experimental hybridization between CO and ACO lines, this difference could drive premating isolating barriers to evolve in one direction, with CO females resistant to mating with the smaller ACO males, and ACO females vulnerable to unwanted mating with CO males. Indeed, working with a similar system, Ghosh and Joshi (2012) found such one-directional isolation, driven by large females resisting mating attempts by small males, and a preference for (or lack of resistance to) large males in females of both treatments. On the other hand, especially with the large number of generations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mating signals and preferences may have diverged between populations in our selection experiment creating the possibility for positive assortment in mate choice experiments. </w:t>
      </w:r>
    </w:p>
    <w:p w14:paraId="00000029"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We investigated mate choice through individual female, male, and group mating choice assays in the ACO/CO complex of selected lines. We further looked for potential gametic incompatibilities (postcopulatory prezygotic isolation) by comparing egg hatchability in hybrid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to the parental populations. </w:t>
      </w:r>
      <w:proofErr w:type="gramStart"/>
      <w:r w:rsidRPr="00F92C53">
        <w:rPr>
          <w:rFonts w:ascii="Times New Roman" w:eastAsia="Times New Roman" w:hAnsi="Times New Roman" w:cs="Times New Roman"/>
          <w:sz w:val="24"/>
          <w:szCs w:val="24"/>
        </w:rPr>
        <w:t>Finally</w:t>
      </w:r>
      <w:proofErr w:type="gramEnd"/>
      <w:r w:rsidRPr="00F92C53">
        <w:rPr>
          <w:rFonts w:ascii="Times New Roman" w:eastAsia="Times New Roman" w:hAnsi="Times New Roman" w:cs="Times New Roman"/>
          <w:sz w:val="24"/>
          <w:szCs w:val="24"/>
        </w:rPr>
        <w:t xml:space="preserve"> we looked for postzygotic effects (hybrid breakdown or vigour) in developmental traits, body size, and adult fitness.</w:t>
      </w:r>
      <w:r w:rsidRPr="00F92C53">
        <w:rPr>
          <w:rFonts w:ascii="Times New Roman" w:hAnsi="Times New Roman" w:cs="Times New Roman"/>
          <w:rPrChange w:id="6" w:author="Harshavardhan Thyagarajan" w:date="2023-03-21T22:26:00Z">
            <w:rPr/>
          </w:rPrChange>
        </w:rPr>
        <w:br w:type="page"/>
      </w:r>
    </w:p>
    <w:p w14:paraId="0000002A" w14:textId="77777777" w:rsidR="00DA4CB8" w:rsidRPr="00F92C53" w:rsidRDefault="00000000">
      <w:pPr>
        <w:spacing w:after="180"/>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 xml:space="preserve">METHODS </w:t>
      </w:r>
    </w:p>
    <w:p w14:paraId="0000002B" w14:textId="77777777" w:rsidR="00DA4CB8" w:rsidRPr="00F92C53" w:rsidRDefault="00000000">
      <w:pPr>
        <w:spacing w:after="180"/>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Experimental populations</w:t>
      </w:r>
    </w:p>
    <w:p w14:paraId="0000002C"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Our experiments employed the accelerated development (ACO)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and control-old (CO) (Rose et al. 1992) populations. All populations are maintained under standard laboratory conditions: moderate density (larval density of 80 - 120 larvae / vial), 25ºC, 12:12 </w:t>
      </w:r>
      <w:proofErr w:type="spellStart"/>
      <w:proofErr w:type="gramStart"/>
      <w:r w:rsidRPr="00F92C53">
        <w:rPr>
          <w:rFonts w:ascii="Times New Roman" w:eastAsia="Times New Roman" w:hAnsi="Times New Roman" w:cs="Times New Roman"/>
          <w:sz w:val="24"/>
          <w:szCs w:val="24"/>
        </w:rPr>
        <w:t>light:dark</w:t>
      </w:r>
      <w:proofErr w:type="spellEnd"/>
      <w:proofErr w:type="gramEnd"/>
      <w:r w:rsidRPr="00F92C53">
        <w:rPr>
          <w:rFonts w:ascii="Times New Roman" w:eastAsia="Times New Roman" w:hAnsi="Times New Roman" w:cs="Times New Roman"/>
          <w:sz w:val="24"/>
          <w:szCs w:val="24"/>
        </w:rPr>
        <w:t xml:space="preserve"> cycle on banana/agar/killed-yeast medium, and with a census population size of approximately 2,000 individuals per generation.</w:t>
      </w:r>
    </w:p>
    <w:p w14:paraId="0000002D" w14:textId="77777777" w:rsidR="00DA4CB8" w:rsidRPr="00F92C53" w:rsidRDefault="00000000">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 five CO populations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were derived from like-numbered O populations in 1989 (Rose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1992). Each CO population is maintained on a 28-day discrete life cycle, with flies placed into cages at a density of ~1000 flies/cage. On day 26, yeast paste is added to the medium to stimulate egg-laying, and on day 28/day 0, eggs are collected at 80-120 eggs per vial. </w:t>
      </w:r>
      <w:r w:rsidRPr="00F92C53">
        <w:rPr>
          <w:rFonts w:ascii="Times New Roman" w:eastAsia="Times New Roman" w:hAnsi="Times New Roman" w:cs="Times New Roman"/>
          <w:b/>
          <w:i/>
          <w:sz w:val="24"/>
          <w:szCs w:val="24"/>
        </w:rPr>
        <w:t xml:space="preserve"> </w:t>
      </w:r>
      <w:r w:rsidRPr="00F92C53">
        <w:rPr>
          <w:rFonts w:ascii="Times New Roman" w:eastAsia="Times New Roman" w:hAnsi="Times New Roman" w:cs="Times New Roman"/>
          <w:sz w:val="24"/>
          <w:szCs w:val="24"/>
        </w:rPr>
        <w:t>In 1991, one A population (ACO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was derived from each of the five CO populations and initially subjected to direct selection for accelerated development. After generation 175, these accelerated populations were maintained on a discrete life cycle of 9 days. </w:t>
      </w:r>
    </w:p>
    <w:p w14:paraId="0000002E"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Experimental populations were derived from three of the five pairs of ACO and CO populations (ACO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ACO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and CO</w:t>
      </w:r>
      <w:proofErr w:type="gramStart"/>
      <w:r w:rsidRPr="00F92C53">
        <w:rPr>
          <w:rFonts w:ascii="Times New Roman" w:eastAsia="Times New Roman" w:hAnsi="Times New Roman" w:cs="Times New Roman"/>
          <w:sz w:val="24"/>
          <w:szCs w:val="24"/>
          <w:vertAlign w:val="subscript"/>
        </w:rPr>
        <w:t xml:space="preserve">1 </w:t>
      </w:r>
      <w:r w:rsidRPr="00F92C53">
        <w:rPr>
          <w:rFonts w:ascii="Times New Roman" w:eastAsia="Times New Roman" w:hAnsi="Times New Roman" w:cs="Times New Roman"/>
          <w:sz w:val="24"/>
          <w:szCs w:val="24"/>
        </w:rPr>
        <w:t>,</w:t>
      </w:r>
      <w:proofErr w:type="gramEnd"/>
      <w:r w:rsidRPr="00F92C53">
        <w:rPr>
          <w:rFonts w:ascii="Times New Roman" w:eastAsia="Times New Roman" w:hAnsi="Times New Roman" w:cs="Times New Roman"/>
          <w:sz w:val="24"/>
          <w:szCs w:val="24"/>
        </w:rPr>
        <w:t xml:space="preserve"> 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To remove environmental effects and synchronise experiments, all populations were maintained over a control </w:t>
      </w:r>
      <w:proofErr w:type="gramStart"/>
      <w:r w:rsidRPr="00F92C53">
        <w:rPr>
          <w:rFonts w:ascii="Times New Roman" w:eastAsia="Times New Roman" w:hAnsi="Times New Roman" w:cs="Times New Roman"/>
          <w:sz w:val="24"/>
          <w:szCs w:val="24"/>
        </w:rPr>
        <w:t>14 day</w:t>
      </w:r>
      <w:proofErr w:type="gramEnd"/>
      <w:r w:rsidRPr="00F92C53">
        <w:rPr>
          <w:rFonts w:ascii="Times New Roman" w:eastAsia="Times New Roman" w:hAnsi="Times New Roman" w:cs="Times New Roman"/>
          <w:sz w:val="24"/>
          <w:szCs w:val="24"/>
        </w:rPr>
        <w:t xml:space="preserve"> life cycle for two generations prior to any assay. Prior to experiment, life cycles were staggered </w:t>
      </w:r>
      <w:proofErr w:type="gramStart"/>
      <w:r w:rsidRPr="00F92C53">
        <w:rPr>
          <w:rFonts w:ascii="Times New Roman" w:eastAsia="Times New Roman" w:hAnsi="Times New Roman" w:cs="Times New Roman"/>
          <w:sz w:val="24"/>
          <w:szCs w:val="24"/>
        </w:rPr>
        <w:t>in light of</w:t>
      </w:r>
      <w:proofErr w:type="gramEnd"/>
      <w:r w:rsidRPr="00F92C53">
        <w:rPr>
          <w:rFonts w:ascii="Times New Roman" w:eastAsia="Times New Roman" w:hAnsi="Times New Roman" w:cs="Times New Roman"/>
          <w:sz w:val="24"/>
          <w:szCs w:val="24"/>
        </w:rPr>
        <w:t xml:space="preserve"> evolved development time differences (ACO &lt;&lt; CO) with a 48h difference in egg collection time to synchronise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time of adults. Each assay was repeated for three replicate population pairs: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and 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t>
      </w:r>
    </w:p>
    <w:p w14:paraId="0000002F" w14:textId="77777777" w:rsidR="00DA4CB8" w:rsidRPr="00F92C53" w:rsidRDefault="00DA4CB8">
      <w:pPr>
        <w:ind w:firstLine="540"/>
        <w:rPr>
          <w:rFonts w:ascii="Times New Roman" w:eastAsia="Times New Roman" w:hAnsi="Times New Roman" w:cs="Times New Roman"/>
          <w:sz w:val="24"/>
          <w:szCs w:val="24"/>
        </w:rPr>
      </w:pPr>
    </w:p>
    <w:p w14:paraId="00000030"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Female mate choice assay</w:t>
      </w:r>
    </w:p>
    <w:p w14:paraId="00000031" w14:textId="77777777" w:rsidR="00DA4CB8" w:rsidRPr="00F92C53" w:rsidRDefault="00DA4CB8">
      <w:pPr>
        <w:ind w:firstLine="540"/>
        <w:rPr>
          <w:rFonts w:ascii="Times New Roman" w:eastAsia="Times New Roman" w:hAnsi="Times New Roman" w:cs="Times New Roman"/>
          <w:sz w:val="24"/>
          <w:szCs w:val="24"/>
        </w:rPr>
      </w:pPr>
    </w:p>
    <w:p w14:paraId="00000032"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To test for the existence of premating reproductive isolation between populations as mediated by female preference, we evaluated the mate choice of ACO and CO females. Flies were sorted by sex and collected as virgins within 6 hours of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under light CO</w:t>
      </w:r>
      <w:r w:rsidRPr="00F92C53">
        <w:rPr>
          <w:rFonts w:ascii="Times New Roman" w:eastAsia="Times New Roman" w:hAnsi="Times New Roman" w:cs="Times New Roman"/>
          <w:sz w:val="24"/>
          <w:szCs w:val="24"/>
          <w:vertAlign w:val="subscript"/>
        </w:rPr>
        <w:t xml:space="preserve">2 </w:t>
      </w:r>
      <w:r w:rsidRPr="00F92C53">
        <w:rPr>
          <w:rFonts w:ascii="Times New Roman" w:eastAsia="Times New Roman" w:hAnsi="Times New Roman" w:cs="Times New Roman"/>
          <w:sz w:val="24"/>
          <w:szCs w:val="24"/>
        </w:rPr>
        <w:t xml:space="preserve">anaesthesia. A food dye technique was used to differentiate between males from each regime (developed from </w:t>
      </w:r>
      <w:proofErr w:type="spellStart"/>
      <w:r w:rsidRPr="00F92C53">
        <w:rPr>
          <w:rFonts w:ascii="Times New Roman" w:eastAsia="Times New Roman" w:hAnsi="Times New Roman" w:cs="Times New Roman"/>
          <w:sz w:val="24"/>
          <w:szCs w:val="24"/>
        </w:rPr>
        <w:t>Verspoor</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2015). Dye techniques were calibrated based on tests of mortality, and the volume of dye used did not result in detectable harmful side-effects, measured through changes in lifespan. Vials were dyed three days prior to the assay using 6 drops of red or blue food dye. One day prior to the experiment, male flies were added to coloured vials at a density of 10 flies/vial and left to ingest the dye for 24 hours. Females were acclimated to individual vials for at least 24 hours prior to the assay. At the time of the assay one male of each population identity and colour was mouth aspirated into an empty vial, then flipped into a vial containing an acclimatised female. Mating latency (time to amplexus formation), colour of the mated male and mating duration were recorded. Under the conditions we used, copulations lasted on average between 15-20 minutes. A viable mating was considered one that lasted for more than </w:t>
      </w:r>
      <w:r w:rsidRPr="00F92C53">
        <w:rPr>
          <w:rFonts w:ascii="Times New Roman" w:eastAsia="Times New Roman" w:hAnsi="Times New Roman" w:cs="Times New Roman"/>
          <w:sz w:val="24"/>
          <w:szCs w:val="24"/>
        </w:rPr>
        <w:lastRenderedPageBreak/>
        <w:t>two minutes, and vials in which mating did not occur within 60 minutes were discarded. This represents a commonly employed design to test mate choice (</w:t>
      </w:r>
      <w:proofErr w:type="spellStart"/>
      <w:r w:rsidRPr="00F92C53">
        <w:rPr>
          <w:rFonts w:ascii="Times New Roman" w:eastAsia="Times New Roman" w:hAnsi="Times New Roman" w:cs="Times New Roman"/>
          <w:sz w:val="24"/>
          <w:szCs w:val="24"/>
        </w:rPr>
        <w:t>Dukas</w:t>
      </w:r>
      <w:proofErr w:type="spellEnd"/>
      <w:r w:rsidRPr="00F92C53">
        <w:rPr>
          <w:rFonts w:ascii="Times New Roman" w:eastAsia="Times New Roman" w:hAnsi="Times New Roman" w:cs="Times New Roman"/>
          <w:sz w:val="24"/>
          <w:szCs w:val="24"/>
        </w:rPr>
        <w:t xml:space="preserve"> 2005, Ghosh &amp; Joshi 2012, </w:t>
      </w:r>
      <w:proofErr w:type="spellStart"/>
      <w:r w:rsidRPr="00F92C53">
        <w:rPr>
          <w:rFonts w:ascii="Times New Roman" w:eastAsia="Times New Roman" w:hAnsi="Times New Roman" w:cs="Times New Roman"/>
          <w:sz w:val="24"/>
          <w:szCs w:val="24"/>
        </w:rPr>
        <w:t>Arbuthnott</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2017). Vials were randomised so that observers were unaware of female identity. Trials were colour balanced so that in half of the trials the ACO male was blue and the CO male red, and in the other half the alternate dye pattern was applied. Flies were 2-3 days old at the time of the assay. </w:t>
      </w:r>
    </w:p>
    <w:p w14:paraId="00000033" w14:textId="77777777" w:rsidR="00DA4CB8" w:rsidRPr="00F92C53" w:rsidRDefault="00DA4CB8">
      <w:pPr>
        <w:ind w:firstLine="540"/>
        <w:rPr>
          <w:rFonts w:ascii="Times New Roman" w:eastAsia="Times New Roman" w:hAnsi="Times New Roman" w:cs="Times New Roman"/>
          <w:sz w:val="24"/>
          <w:szCs w:val="24"/>
        </w:rPr>
      </w:pPr>
    </w:p>
    <w:p w14:paraId="00000034"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This assay was repeated over two days, with female choice tested in both a morning (9am-12pm) and afternoon (1pm-4pm) trial each day. In each of the 4 trials, we tested the choice of 50 females from both selection regimes for each of the 3 replicate populations. The ratio of homotypic to heterotypic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was calculated across the 50 replicate vials for each combination of replicate population and selection regime.</w:t>
      </w:r>
    </w:p>
    <w:p w14:paraId="00000035" w14:textId="77777777" w:rsidR="00DA4CB8" w:rsidRPr="00F92C53" w:rsidRDefault="00000000">
      <w:pPr>
        <w:ind w:firstLine="540"/>
        <w:rPr>
          <w:rFonts w:ascii="Times New Roman" w:eastAsia="Times New Roman" w:hAnsi="Times New Roman" w:cs="Times New Roman"/>
          <w:i/>
          <w:sz w:val="24"/>
          <w:szCs w:val="24"/>
          <w:u w:val="single"/>
        </w:rPr>
      </w:pPr>
      <w:r w:rsidRPr="00F92C53">
        <w:rPr>
          <w:rFonts w:ascii="Times New Roman" w:eastAsia="Times New Roman" w:hAnsi="Times New Roman" w:cs="Times New Roman"/>
          <w:sz w:val="24"/>
          <w:szCs w:val="24"/>
        </w:rPr>
        <w:t xml:space="preserve"> </w:t>
      </w:r>
    </w:p>
    <w:p w14:paraId="00000036"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Male mate choice assay</w:t>
      </w:r>
    </w:p>
    <w:p w14:paraId="00000037" w14:textId="77777777" w:rsidR="00DA4CB8" w:rsidRPr="00F92C53" w:rsidRDefault="00DA4CB8">
      <w:pPr>
        <w:ind w:firstLine="540"/>
        <w:rPr>
          <w:rFonts w:ascii="Times New Roman" w:eastAsia="Times New Roman" w:hAnsi="Times New Roman" w:cs="Times New Roman"/>
          <w:sz w:val="24"/>
          <w:szCs w:val="24"/>
        </w:rPr>
      </w:pPr>
    </w:p>
    <w:p w14:paraId="00000038"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It is difficult to distinguish the influence of male competition and courtship effort from female preference and resistance. By testing individual male mate choice in addition to female choice and contrasting the results, we hoped to uncover the source of any observed non-random mating pattern. From the time of virgin collection, males were maintained at 10 males/vial. Two females, one from each selection regime, were acclimatised to the same vial 24 hours prior to the assay. Female flies from ACO and CO selection treatments could be identified reliably based upon size alone. On the day of the experiment, one male was “</w:t>
      </w:r>
      <w:proofErr w:type="spellStart"/>
      <w:r w:rsidRPr="00F92C53">
        <w:rPr>
          <w:rFonts w:ascii="Times New Roman" w:eastAsia="Times New Roman" w:hAnsi="Times New Roman" w:cs="Times New Roman"/>
          <w:sz w:val="24"/>
          <w:szCs w:val="24"/>
        </w:rPr>
        <w:t>pootered</w:t>
      </w:r>
      <w:proofErr w:type="spellEnd"/>
      <w:r w:rsidRPr="00F92C53">
        <w:rPr>
          <w:rFonts w:ascii="Times New Roman" w:eastAsia="Times New Roman" w:hAnsi="Times New Roman" w:cs="Times New Roman"/>
          <w:sz w:val="24"/>
          <w:szCs w:val="24"/>
        </w:rPr>
        <w:t xml:space="preserve">” (mouth aspirated) into a vial containing two females. As with the female choice assay, observers recorded mating latency, the size of the mated female (large or small) and mating duration and all other procedures were the same. </w:t>
      </w:r>
    </w:p>
    <w:p w14:paraId="00000039" w14:textId="77777777" w:rsidR="00DA4CB8" w:rsidRPr="00F92C53" w:rsidRDefault="00DA4CB8">
      <w:pPr>
        <w:ind w:firstLine="540"/>
        <w:rPr>
          <w:rFonts w:ascii="Times New Roman" w:eastAsia="Times New Roman" w:hAnsi="Times New Roman" w:cs="Times New Roman"/>
          <w:i/>
          <w:sz w:val="24"/>
          <w:szCs w:val="24"/>
          <w:u w:val="single"/>
        </w:rPr>
      </w:pPr>
    </w:p>
    <w:p w14:paraId="0000003A"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Group mate choice assay</w:t>
      </w:r>
    </w:p>
    <w:p w14:paraId="0000003B" w14:textId="77777777" w:rsidR="00DA4CB8" w:rsidRPr="00F92C53" w:rsidRDefault="00DA4CB8">
      <w:pPr>
        <w:ind w:firstLine="540"/>
        <w:rPr>
          <w:rFonts w:ascii="Times New Roman" w:eastAsia="Times New Roman" w:hAnsi="Times New Roman" w:cs="Times New Roman"/>
          <w:sz w:val="24"/>
          <w:szCs w:val="24"/>
        </w:rPr>
      </w:pPr>
    </w:p>
    <w:p w14:paraId="0000003C" w14:textId="1D20D316"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To test for the existence of premating reproductive isolation between ACO and CO populations when mating occurred in a group environment, we evaluated female mate choice in vials containing 10 females and 12 males from each regime. Flies were handled and marked using the procedures outlined above for individual assays. On the day of the assay, male vials of paired ACO and CO populations were combined and then flipped into a female vial. Vials were observed until at least 8 (out of a possible 10) simultaneously copulating pairs were </w:t>
      </w:r>
      <w:proofErr w:type="gramStart"/>
      <w:r w:rsidRPr="00F92C53">
        <w:rPr>
          <w:rFonts w:ascii="Times New Roman" w:eastAsia="Times New Roman" w:hAnsi="Times New Roman" w:cs="Times New Roman"/>
          <w:sz w:val="24"/>
          <w:szCs w:val="24"/>
        </w:rPr>
        <w:t>observed, and</w:t>
      </w:r>
      <w:proofErr w:type="gramEnd"/>
      <w:r w:rsidRPr="00F92C53">
        <w:rPr>
          <w:rFonts w:ascii="Times New Roman" w:eastAsia="Times New Roman" w:hAnsi="Times New Roman" w:cs="Times New Roman"/>
          <w:sz w:val="24"/>
          <w:szCs w:val="24"/>
        </w:rPr>
        <w:t xml:space="preserve"> were then frozen for 60 minutes without disruption to the copulating pairs. The frozen pairs were observed</w:t>
      </w:r>
      <w:ins w:id="7" w:author="Harshavardhan Thyagarajan" w:date="2023-03-21T22:31:00Z">
        <w:r w:rsidR="00512EF6">
          <w:rPr>
            <w:rFonts w:ascii="Times New Roman" w:eastAsia="Times New Roman" w:hAnsi="Times New Roman" w:cs="Times New Roman"/>
            <w:sz w:val="24"/>
            <w:szCs w:val="24"/>
          </w:rPr>
          <w:t>,</w:t>
        </w:r>
      </w:ins>
      <w:r w:rsidRPr="00F92C53">
        <w:rPr>
          <w:rFonts w:ascii="Times New Roman" w:eastAsia="Times New Roman" w:hAnsi="Times New Roman" w:cs="Times New Roman"/>
          <w:sz w:val="24"/>
          <w:szCs w:val="24"/>
        </w:rPr>
        <w:t xml:space="preserve"> and the colour of each mated male was recorded. This methodology was repeated over two trials. During each trial, 10 vials were tested for each regime within each replicate population.</w:t>
      </w:r>
    </w:p>
    <w:p w14:paraId="0000003D" w14:textId="77777777" w:rsidR="00DA4CB8" w:rsidRPr="00F92C53" w:rsidRDefault="00DA4CB8">
      <w:pPr>
        <w:ind w:firstLine="540"/>
        <w:rPr>
          <w:rFonts w:ascii="Times New Roman" w:eastAsia="Times New Roman" w:hAnsi="Times New Roman" w:cs="Times New Roman"/>
          <w:i/>
          <w:sz w:val="24"/>
          <w:szCs w:val="24"/>
          <w:u w:val="single"/>
        </w:rPr>
      </w:pPr>
    </w:p>
    <w:p w14:paraId="0000003E"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Hatchability</w:t>
      </w:r>
    </w:p>
    <w:p w14:paraId="0000003F" w14:textId="77777777" w:rsidR="00DA4CB8" w:rsidRPr="00F92C53" w:rsidRDefault="00DA4CB8">
      <w:pPr>
        <w:ind w:firstLine="540"/>
        <w:rPr>
          <w:rFonts w:ascii="Times New Roman" w:eastAsia="Times New Roman" w:hAnsi="Times New Roman" w:cs="Times New Roman"/>
          <w:sz w:val="24"/>
          <w:szCs w:val="24"/>
        </w:rPr>
      </w:pPr>
    </w:p>
    <w:p w14:paraId="00000040" w14:textId="77777777" w:rsidR="00DA4CB8" w:rsidRPr="00F92C53" w:rsidRDefault="00000000">
      <w:pPr>
        <w:ind w:firstLine="540"/>
        <w:rPr>
          <w:rFonts w:ascii="Times New Roman" w:eastAsia="Times New Roman" w:hAnsi="Times New Roman" w:cs="Times New Roman"/>
          <w:sz w:val="24"/>
          <w:szCs w:val="24"/>
          <w:highlight w:val="white"/>
        </w:rPr>
      </w:pPr>
      <w:r w:rsidRPr="00F92C53">
        <w:rPr>
          <w:rFonts w:ascii="Times New Roman" w:eastAsia="Times New Roman" w:hAnsi="Times New Roman" w:cs="Times New Roman"/>
          <w:sz w:val="24"/>
          <w:szCs w:val="24"/>
        </w:rPr>
        <w:t xml:space="preserve">In order to determine the existence of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prezygotic isolation we compared the hatch rate of eggs produced from F1 and F2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♂and</w:t>
      </w:r>
      <w:proofErr w:type="spellEnd"/>
      <w:r w:rsidRPr="00F92C53">
        <w:rPr>
          <w:rFonts w:ascii="Times New Roman" w:eastAsia="Times New Roman" w:hAnsi="Times New Roman" w:cs="Times New Roman"/>
          <w:sz w:val="24"/>
          <w:szCs w:val="24"/>
          <w:highlight w:val="white"/>
        </w:rPr>
        <w:t xml:space="preserve">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as well as the parental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and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w:t>
      </w:r>
      <w:proofErr w:type="spellStart"/>
      <w:r w:rsidRPr="00F92C53">
        <w:rPr>
          <w:rFonts w:ascii="Times New Roman" w:eastAsia="Times New Roman" w:hAnsi="Times New Roman" w:cs="Times New Roman"/>
          <w:i/>
          <w:sz w:val="24"/>
          <w:szCs w:val="24"/>
        </w:rPr>
        <w:t>i</w:t>
      </w:r>
      <w:proofErr w:type="spellEnd"/>
      <w:r w:rsidRPr="00F92C53">
        <w:rPr>
          <w:rFonts w:ascii="Times New Roman" w:eastAsia="Times New Roman" w:hAnsi="Times New Roman" w:cs="Times New Roman"/>
          <w:sz w:val="24"/>
          <w:szCs w:val="24"/>
          <w:highlight w:val="white"/>
        </w:rPr>
        <w:t xml:space="preserve"> = 1,3,5). Crosses were performed in vials with 12 virgin females and 10 virgin males. A period of at least 4 hours was allowed for mating and egg laying. From each cross, male and female progeny were collected as virgins and maintained in sex specific vials. Hybrid and parental crosses were staggered </w:t>
      </w:r>
      <w:proofErr w:type="gramStart"/>
      <w:r w:rsidRPr="00F92C53">
        <w:rPr>
          <w:rFonts w:ascii="Times New Roman" w:eastAsia="Times New Roman" w:hAnsi="Times New Roman" w:cs="Times New Roman"/>
          <w:sz w:val="24"/>
          <w:szCs w:val="24"/>
          <w:highlight w:val="white"/>
        </w:rPr>
        <w:t>in an attempt to</w:t>
      </w:r>
      <w:proofErr w:type="gramEnd"/>
      <w:r w:rsidRPr="00F92C53">
        <w:rPr>
          <w:rFonts w:ascii="Times New Roman" w:eastAsia="Times New Roman" w:hAnsi="Times New Roman" w:cs="Times New Roman"/>
          <w:sz w:val="24"/>
          <w:szCs w:val="24"/>
          <w:highlight w:val="white"/>
        </w:rPr>
        <w:t xml:space="preserve"> synchronise time of </w:t>
      </w:r>
      <w:proofErr w:type="spellStart"/>
      <w:r w:rsidRPr="00F92C53">
        <w:rPr>
          <w:rFonts w:ascii="Times New Roman" w:eastAsia="Times New Roman" w:hAnsi="Times New Roman" w:cs="Times New Roman"/>
          <w:sz w:val="24"/>
          <w:szCs w:val="24"/>
          <w:highlight w:val="white"/>
        </w:rPr>
        <w:t>eclosion</w:t>
      </w:r>
      <w:proofErr w:type="spellEnd"/>
      <w:r w:rsidRPr="00F92C53">
        <w:rPr>
          <w:rFonts w:ascii="Times New Roman" w:eastAsia="Times New Roman" w:hAnsi="Times New Roman" w:cs="Times New Roman"/>
          <w:sz w:val="24"/>
          <w:szCs w:val="24"/>
          <w:highlight w:val="white"/>
        </w:rPr>
        <w:t xml:space="preserve">. </w:t>
      </w:r>
    </w:p>
    <w:p w14:paraId="00000041" w14:textId="77777777" w:rsidR="00DA4CB8" w:rsidRPr="00F92C53" w:rsidRDefault="00DA4CB8">
      <w:pPr>
        <w:ind w:firstLine="540"/>
        <w:rPr>
          <w:rFonts w:ascii="Times New Roman" w:eastAsia="Times New Roman" w:hAnsi="Times New Roman" w:cs="Times New Roman"/>
          <w:sz w:val="24"/>
          <w:szCs w:val="24"/>
        </w:rPr>
      </w:pPr>
    </w:p>
    <w:p w14:paraId="00000042"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For tests of hatchability, 100 flies of each sex were deposited in a collector bottle with a plate of yeasted food. After an egg laying period of 3 hours the plate was removed. Eggs were transferred into vials using fine brushes and egg collection solution (Ashburner 2005). Each vial contained 90 eggs arranged in a grid pattern to facilitate easy counting. 9 such vials were created for each cross identity, for each of the three replicate populations. 24 hours after egg collection, the proportion of hatched eggs was determined. Vials continued to be maintained under standard conditions to be used in tests of viability, development time, and size. </w:t>
      </w:r>
    </w:p>
    <w:p w14:paraId="00000043" w14:textId="77777777" w:rsidR="00DA4CB8" w:rsidRPr="00F92C53" w:rsidRDefault="00DA4CB8">
      <w:pPr>
        <w:rPr>
          <w:rFonts w:ascii="Times New Roman" w:eastAsia="Times New Roman" w:hAnsi="Times New Roman" w:cs="Times New Roman"/>
          <w:i/>
          <w:sz w:val="24"/>
          <w:szCs w:val="24"/>
          <w:u w:val="single"/>
        </w:rPr>
      </w:pPr>
    </w:p>
    <w:p w14:paraId="00000044"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Larvae to adult viability </w:t>
      </w:r>
    </w:p>
    <w:p w14:paraId="00000045" w14:textId="77777777" w:rsidR="00DA4CB8" w:rsidRPr="00F92C53" w:rsidRDefault="00DA4CB8">
      <w:pPr>
        <w:ind w:firstLine="540"/>
        <w:rPr>
          <w:rFonts w:ascii="Times New Roman" w:eastAsia="Times New Roman" w:hAnsi="Times New Roman" w:cs="Times New Roman"/>
          <w:sz w:val="24"/>
          <w:szCs w:val="24"/>
        </w:rPr>
      </w:pPr>
    </w:p>
    <w:p w14:paraId="00000046"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To uncover any survival differences, we compared the larvae to adult viability of hybrids compared to flies from parental crosses. Twelve days after egg collection, the number of </w:t>
      </w:r>
      <w:proofErr w:type="spellStart"/>
      <w:r w:rsidRPr="00F92C53">
        <w:rPr>
          <w:rFonts w:ascii="Times New Roman" w:eastAsia="Times New Roman" w:hAnsi="Times New Roman" w:cs="Times New Roman"/>
          <w:sz w:val="24"/>
          <w:szCs w:val="24"/>
        </w:rPr>
        <w:t>eclosed</w:t>
      </w:r>
      <w:proofErr w:type="spellEnd"/>
      <w:r w:rsidRPr="00F92C53">
        <w:rPr>
          <w:rFonts w:ascii="Times New Roman" w:eastAsia="Times New Roman" w:hAnsi="Times New Roman" w:cs="Times New Roman"/>
          <w:sz w:val="24"/>
          <w:szCs w:val="24"/>
        </w:rPr>
        <w:t xml:space="preserve"> adults in each vial was recorded. The difference between the number of viable eggs and </w:t>
      </w:r>
      <w:proofErr w:type="spellStart"/>
      <w:r w:rsidRPr="00F92C53">
        <w:rPr>
          <w:rFonts w:ascii="Times New Roman" w:eastAsia="Times New Roman" w:hAnsi="Times New Roman" w:cs="Times New Roman"/>
          <w:sz w:val="24"/>
          <w:szCs w:val="24"/>
        </w:rPr>
        <w:t>eclosed</w:t>
      </w:r>
      <w:proofErr w:type="spellEnd"/>
      <w:r w:rsidRPr="00F92C53">
        <w:rPr>
          <w:rFonts w:ascii="Times New Roman" w:eastAsia="Times New Roman" w:hAnsi="Times New Roman" w:cs="Times New Roman"/>
          <w:sz w:val="24"/>
          <w:szCs w:val="24"/>
        </w:rPr>
        <w:t xml:space="preserve"> adults was used as a measure of larvae to adult viability. 9 vials were tested for each cross identity in each replicate population.</w:t>
      </w:r>
    </w:p>
    <w:p w14:paraId="00000047" w14:textId="77777777" w:rsidR="00DA4CB8" w:rsidRPr="00F92C53" w:rsidRDefault="00DA4CB8">
      <w:pPr>
        <w:ind w:firstLine="540"/>
        <w:rPr>
          <w:rFonts w:ascii="Times New Roman" w:eastAsia="Times New Roman" w:hAnsi="Times New Roman" w:cs="Times New Roman"/>
          <w:sz w:val="24"/>
          <w:szCs w:val="24"/>
        </w:rPr>
      </w:pPr>
    </w:p>
    <w:p w14:paraId="00000048"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Development time </w:t>
      </w:r>
    </w:p>
    <w:p w14:paraId="00000049" w14:textId="77777777" w:rsidR="00DA4CB8" w:rsidRPr="00F92C53" w:rsidRDefault="00DA4CB8">
      <w:pPr>
        <w:ind w:firstLine="540"/>
        <w:rPr>
          <w:rFonts w:ascii="Times New Roman" w:eastAsia="Times New Roman" w:hAnsi="Times New Roman" w:cs="Times New Roman"/>
          <w:sz w:val="24"/>
          <w:szCs w:val="24"/>
        </w:rPr>
      </w:pPr>
    </w:p>
    <w:p w14:paraId="0000004A"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Development time of flies from hybrid and parental crosses was also analysed as an indicator of hybrid viability. Each vial was observed for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over a period of 4 days, beginning 24 hours prior to the time of expected peak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for each line. For the first 2 days, vials were observed every 6 hours. For the following 2 days, observations were made every 12 hours. During each observation, the number of </w:t>
      </w:r>
      <w:proofErr w:type="spellStart"/>
      <w:r w:rsidRPr="00F92C53">
        <w:rPr>
          <w:rFonts w:ascii="Times New Roman" w:eastAsia="Times New Roman" w:hAnsi="Times New Roman" w:cs="Times New Roman"/>
          <w:sz w:val="24"/>
          <w:szCs w:val="24"/>
        </w:rPr>
        <w:t>eclosed</w:t>
      </w:r>
      <w:proofErr w:type="spellEnd"/>
      <w:r w:rsidRPr="00F92C53">
        <w:rPr>
          <w:rFonts w:ascii="Times New Roman" w:eastAsia="Times New Roman" w:hAnsi="Times New Roman" w:cs="Times New Roman"/>
          <w:sz w:val="24"/>
          <w:szCs w:val="24"/>
        </w:rPr>
        <w:t xml:space="preserve"> flies was recorded. An average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time was then calculated for the vial. 9 vials were tested for each cross identity across each replicate population. </w:t>
      </w:r>
    </w:p>
    <w:p w14:paraId="0000004B" w14:textId="77777777" w:rsidR="00DA4CB8" w:rsidRPr="00F92C53" w:rsidRDefault="00DA4CB8">
      <w:pPr>
        <w:ind w:firstLine="540"/>
        <w:rPr>
          <w:rFonts w:ascii="Times New Roman" w:eastAsia="Times New Roman" w:hAnsi="Times New Roman" w:cs="Times New Roman"/>
          <w:sz w:val="24"/>
          <w:szCs w:val="24"/>
        </w:rPr>
      </w:pPr>
    </w:p>
    <w:p w14:paraId="0000004C"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Body Size </w:t>
      </w:r>
    </w:p>
    <w:p w14:paraId="0000004D" w14:textId="77777777" w:rsidR="00DA4CB8" w:rsidRPr="00F92C53" w:rsidRDefault="00DA4CB8">
      <w:pPr>
        <w:ind w:firstLine="540"/>
        <w:rPr>
          <w:rFonts w:ascii="Times New Roman" w:eastAsia="Times New Roman" w:hAnsi="Times New Roman" w:cs="Times New Roman"/>
          <w:sz w:val="24"/>
          <w:szCs w:val="24"/>
        </w:rPr>
      </w:pPr>
    </w:p>
    <w:p w14:paraId="0000004E" w14:textId="425D6790" w:rsidR="00DA4CB8" w:rsidRPr="00F92C53" w:rsidRDefault="00F92C53">
      <w:pPr>
        <w:ind w:firstLine="540"/>
        <w:rPr>
          <w:rFonts w:ascii="Times New Roman" w:eastAsia="Times New Roman" w:hAnsi="Times New Roman" w:cs="Times New Roman"/>
          <w:sz w:val="24"/>
          <w:szCs w:val="24"/>
          <w:highlight w:val="white"/>
        </w:rPr>
      </w:pPr>
      <w:ins w:id="8" w:author="Harshavardhan Thyagarajan" w:date="2023-03-21T22:25:00Z">
        <w:r w:rsidRPr="00F92C53">
          <w:rPr>
            <w:rStyle w:val="normaltextrun"/>
            <w:rFonts w:ascii="Times New Roman" w:hAnsi="Times New Roman" w:cs="Times New Roman"/>
            <w:sz w:val="24"/>
            <w:szCs w:val="24"/>
            <w:rPrChange w:id="9" w:author="Harshavardhan Thyagarajan" w:date="2023-03-21T22:26:00Z">
              <w:rPr>
                <w:rStyle w:val="normaltextrun"/>
              </w:rPr>
            </w:rPrChange>
          </w:rPr>
          <w:t>B</w:t>
        </w:r>
        <w:r w:rsidRPr="00F92C53">
          <w:rPr>
            <w:rStyle w:val="normaltextrun"/>
            <w:rFonts w:ascii="Times New Roman" w:hAnsi="Times New Roman" w:cs="Times New Roman"/>
            <w:sz w:val="24"/>
            <w:szCs w:val="24"/>
            <w:rPrChange w:id="10" w:author="Harshavardhan Thyagarajan" w:date="2023-03-21T22:26:00Z">
              <w:rPr>
                <w:rStyle w:val="normaltextrun"/>
                <w:i/>
                <w:iCs/>
              </w:rPr>
            </w:rPrChange>
          </w:rPr>
          <w:t>ody size was measured using dry weight as a proxy</w:t>
        </w:r>
        <w:r w:rsidRPr="00F92C53">
          <w:rPr>
            <w:rStyle w:val="normaltextrun"/>
            <w:rFonts w:ascii="Times New Roman" w:hAnsi="Times New Roman" w:cs="Times New Roman"/>
            <w:sz w:val="24"/>
            <w:szCs w:val="24"/>
            <w:rPrChange w:id="11" w:author="Harshavardhan Thyagarajan" w:date="2023-03-21T22:26:00Z">
              <w:rPr>
                <w:rStyle w:val="normaltextrun"/>
              </w:rPr>
            </w:rPrChange>
          </w:rPr>
          <w:t>.</w:t>
        </w:r>
        <w:r w:rsidRPr="00F92C53">
          <w:rPr>
            <w:rStyle w:val="normaltextrun"/>
            <w:rFonts w:ascii="Times New Roman" w:hAnsi="Times New Roman" w:cs="Times New Roman"/>
            <w:rPrChange w:id="12" w:author="Harshavardhan Thyagarajan" w:date="2023-03-21T22:26:00Z">
              <w:rPr>
                <w:rStyle w:val="normaltextrun"/>
              </w:rPr>
            </w:rPrChange>
          </w:rPr>
          <w:t xml:space="preserve"> </w:t>
        </w:r>
      </w:ins>
      <w:proofErr w:type="spellStart"/>
      <w:r w:rsidR="00000000" w:rsidRPr="00F92C53">
        <w:rPr>
          <w:rFonts w:ascii="Times New Roman" w:eastAsia="Times New Roman" w:hAnsi="Times New Roman" w:cs="Times New Roman"/>
          <w:sz w:val="24"/>
          <w:szCs w:val="24"/>
        </w:rPr>
        <w:t>During</w:t>
      </w:r>
      <w:proofErr w:type="spellEnd"/>
      <w:r w:rsidR="00000000" w:rsidRPr="00F92C53">
        <w:rPr>
          <w:rFonts w:ascii="Times New Roman" w:eastAsia="Times New Roman" w:hAnsi="Times New Roman" w:cs="Times New Roman"/>
          <w:sz w:val="24"/>
          <w:szCs w:val="24"/>
        </w:rPr>
        <w:t xml:space="preserve"> peak </w:t>
      </w:r>
      <w:proofErr w:type="spellStart"/>
      <w:r w:rsidR="00000000" w:rsidRPr="00F92C53">
        <w:rPr>
          <w:rFonts w:ascii="Times New Roman" w:eastAsia="Times New Roman" w:hAnsi="Times New Roman" w:cs="Times New Roman"/>
          <w:sz w:val="24"/>
          <w:szCs w:val="24"/>
        </w:rPr>
        <w:t>eclosion</w:t>
      </w:r>
      <w:proofErr w:type="spellEnd"/>
      <w:r w:rsidR="00000000" w:rsidRPr="00F92C53">
        <w:rPr>
          <w:rFonts w:ascii="Times New Roman" w:eastAsia="Times New Roman" w:hAnsi="Times New Roman" w:cs="Times New Roman"/>
          <w:sz w:val="24"/>
          <w:szCs w:val="24"/>
        </w:rPr>
        <w:t xml:space="preserve">, 20 female flies were collected from each cross identity. These flies were given 1 hour to physically mature and then were frozen. Flies were divided into 4 groups of 5 females and placed into tinfoil dishes to </w:t>
      </w:r>
      <w:r w:rsidR="00000000" w:rsidRPr="00F92C53">
        <w:rPr>
          <w:rFonts w:ascii="Times New Roman" w:eastAsia="Times New Roman" w:hAnsi="Times New Roman" w:cs="Times New Roman"/>
          <w:sz w:val="24"/>
          <w:szCs w:val="24"/>
        </w:rPr>
        <w:lastRenderedPageBreak/>
        <w:t xml:space="preserve">be dried in an oven at 70 degrees Celsius for 24 hours. Each dish was measured in a microbalance four times: twice with the flies and twice without. These totals were averaged and divided by 5 to provide an estimate of the dry weight of an individual fly. </w:t>
      </w:r>
    </w:p>
    <w:p w14:paraId="0000004F" w14:textId="77777777" w:rsidR="00DA4CB8" w:rsidRPr="00F92C53" w:rsidRDefault="00DA4CB8">
      <w:pPr>
        <w:ind w:firstLine="540"/>
        <w:rPr>
          <w:rFonts w:ascii="Times New Roman" w:eastAsia="Times New Roman" w:hAnsi="Times New Roman" w:cs="Times New Roman"/>
          <w:sz w:val="24"/>
          <w:szCs w:val="24"/>
          <w:highlight w:val="white"/>
        </w:rPr>
      </w:pPr>
    </w:p>
    <w:p w14:paraId="00000050"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Fertility - Competitive reproductive fitness </w:t>
      </w:r>
    </w:p>
    <w:p w14:paraId="00000051"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2" w14:textId="77777777" w:rsidR="00DA4CB8" w:rsidRPr="00F92C53" w:rsidRDefault="00000000">
      <w:pPr>
        <w:shd w:val="clear" w:color="auto" w:fill="FFFFFF"/>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An adult fitness assay was completed to test for parental line and hybrid fertility differences. In this assay, red-eyed focal flies competed with control flies marked with a recessive brown-eye marker (</w:t>
      </w:r>
      <w:r w:rsidRPr="00F92C53">
        <w:rPr>
          <w:rFonts w:ascii="Times New Roman" w:eastAsia="Times New Roman" w:hAnsi="Times New Roman" w:cs="Times New Roman"/>
          <w:i/>
          <w:sz w:val="24"/>
          <w:szCs w:val="24"/>
        </w:rPr>
        <w:t>bw</w:t>
      </w:r>
      <w:r w:rsidRPr="00F92C53">
        <w:rPr>
          <w:rFonts w:ascii="Times New Roman" w:eastAsia="Times New Roman" w:hAnsi="Times New Roman" w:cs="Times New Roman"/>
          <w:sz w:val="24"/>
          <w:szCs w:val="24"/>
          <w:vertAlign w:val="superscript"/>
        </w:rPr>
        <w:t>1</w:t>
      </w:r>
      <w:r w:rsidRPr="00F92C53">
        <w:rPr>
          <w:rFonts w:ascii="Times New Roman" w:eastAsia="Times New Roman" w:hAnsi="Times New Roman" w:cs="Times New Roman"/>
          <w:sz w:val="24"/>
          <w:szCs w:val="24"/>
        </w:rPr>
        <w:t xml:space="preserve">) derived from the baseline. The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population was selected as these flies are a common ancestor to both the focal populations, also having an intermediate life-history selection protocol. The recessive nature of </w:t>
      </w:r>
      <w:proofErr w:type="spellStart"/>
      <w:r w:rsidRPr="00F92C53">
        <w:rPr>
          <w:rFonts w:ascii="Times New Roman" w:eastAsia="Times New Roman" w:hAnsi="Times New Roman" w:cs="Times New Roman"/>
          <w:i/>
          <w:sz w:val="24"/>
          <w:szCs w:val="24"/>
        </w:rPr>
        <w:t>bw</w:t>
      </w:r>
      <w:proofErr w:type="spellEnd"/>
      <w:r w:rsidRPr="00F92C53">
        <w:rPr>
          <w:rFonts w:ascii="Times New Roman" w:eastAsia="Times New Roman" w:hAnsi="Times New Roman" w:cs="Times New Roman"/>
          <w:sz w:val="24"/>
          <w:szCs w:val="24"/>
        </w:rPr>
        <w:t xml:space="preserve"> allowed the proportion of red eyed progeny to be used as a metric of paternity share.</w:t>
      </w:r>
    </w:p>
    <w:p w14:paraId="00000053" w14:textId="77777777" w:rsidR="00DA4CB8" w:rsidRPr="00F92C53" w:rsidRDefault="00DA4CB8">
      <w:pPr>
        <w:ind w:firstLine="540"/>
        <w:rPr>
          <w:rFonts w:ascii="Times New Roman" w:eastAsia="Times New Roman" w:hAnsi="Times New Roman" w:cs="Times New Roman"/>
          <w:sz w:val="24"/>
          <w:szCs w:val="24"/>
        </w:rPr>
      </w:pPr>
    </w:p>
    <w:p w14:paraId="00000054" w14:textId="77777777" w:rsidR="00DA4CB8" w:rsidRPr="00F92C53" w:rsidRDefault="00000000">
      <w:pPr>
        <w:ind w:firstLine="540"/>
        <w:rPr>
          <w:rFonts w:ascii="Times New Roman" w:eastAsia="Times New Roman" w:hAnsi="Times New Roman" w:cs="Times New Roman"/>
          <w:sz w:val="24"/>
          <w:szCs w:val="24"/>
          <w:highlight w:val="white"/>
        </w:rPr>
      </w:pPr>
      <w:r w:rsidRPr="00F92C53">
        <w:rPr>
          <w:rFonts w:ascii="Times New Roman" w:eastAsia="Times New Roman" w:hAnsi="Times New Roman" w:cs="Times New Roman"/>
          <w:sz w:val="24"/>
          <w:szCs w:val="24"/>
        </w:rPr>
        <w:t xml:space="preserve">Focal F1 and F2 flies of the hybrid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as well as the parental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and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w:t>
      </w:r>
      <w:proofErr w:type="spellStart"/>
      <w:r w:rsidRPr="00F92C53">
        <w:rPr>
          <w:rFonts w:ascii="Times New Roman" w:eastAsia="Times New Roman" w:hAnsi="Times New Roman" w:cs="Times New Roman"/>
          <w:i/>
          <w:sz w:val="24"/>
          <w:szCs w:val="24"/>
        </w:rPr>
        <w:t>i</w:t>
      </w:r>
      <w:proofErr w:type="spellEnd"/>
      <w:r w:rsidRPr="00F92C53">
        <w:rPr>
          <w:rFonts w:ascii="Times New Roman" w:eastAsia="Times New Roman" w:hAnsi="Times New Roman" w:cs="Times New Roman"/>
          <w:sz w:val="24"/>
          <w:szCs w:val="24"/>
          <w:highlight w:val="white"/>
        </w:rPr>
        <w:t xml:space="preserve"> = 1,3,5) were tested. Crosses were performed in vials with 12 virgin females and 10 virgin males. A period of at least 4 hours was allowed for mating and egg laying. From each cross, male and female progeny (focal flies) were collected as virgins and maintained in sex specific vials at a density of 10 flies/vial. </w:t>
      </w:r>
    </w:p>
    <w:p w14:paraId="00000055"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6" w14:textId="77777777" w:rsidR="00DA4CB8" w:rsidRPr="00F92C53" w:rsidRDefault="00000000">
      <w:pPr>
        <w:shd w:val="clear" w:color="auto" w:fill="FFFFFF"/>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Focal flies were anaesthetized under CO</w:t>
      </w:r>
      <w:r w:rsidRPr="00F92C53">
        <w:rPr>
          <w:rFonts w:ascii="Times New Roman" w:eastAsia="Times New Roman" w:hAnsi="Times New Roman" w:cs="Times New Roman"/>
          <w:sz w:val="24"/>
          <w:szCs w:val="24"/>
          <w:vertAlign w:val="subscript"/>
        </w:rPr>
        <w:t>2</w:t>
      </w:r>
      <w:r w:rsidRPr="00F92C53">
        <w:rPr>
          <w:rFonts w:ascii="Times New Roman" w:eastAsia="Times New Roman" w:hAnsi="Times New Roman" w:cs="Times New Roman"/>
          <w:sz w:val="24"/>
          <w:szCs w:val="24"/>
        </w:rPr>
        <w:t xml:space="preserve"> and combined with four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flies of the same sex (competitors) and four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flies of the opposite sex (potential mates). Vials were supplemented with a sparse amount of yeast. Female focal and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flies were acclimatised to vials 24 hours prior to the assay. After 48 hours, flies were flipped into new vials where oviposition occurred. Flies were 5-7 days old at the time of the assay. After 18 hours flies were discarded. At the time of </w:t>
      </w:r>
      <w:proofErr w:type="spellStart"/>
      <w:r w:rsidRPr="00F92C53">
        <w:rPr>
          <w:rFonts w:ascii="Times New Roman" w:eastAsia="Times New Roman" w:hAnsi="Times New Roman" w:cs="Times New Roman"/>
          <w:sz w:val="24"/>
          <w:szCs w:val="24"/>
        </w:rPr>
        <w:t>eclosion</w:t>
      </w:r>
      <w:proofErr w:type="spellEnd"/>
      <w:r w:rsidRPr="00F92C53">
        <w:rPr>
          <w:rFonts w:ascii="Times New Roman" w:eastAsia="Times New Roman" w:hAnsi="Times New Roman" w:cs="Times New Roman"/>
          <w:sz w:val="24"/>
          <w:szCs w:val="24"/>
        </w:rPr>
        <w:t xml:space="preserve">, the number of red eyed and brown eyed offspring produced from the competition assay were counted. Thirty vials for each sex and cross identity were tested for each of the 3 replicate populations. </w:t>
      </w:r>
    </w:p>
    <w:p w14:paraId="00000057"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8" w14:textId="77777777" w:rsidR="00DA4CB8" w:rsidRPr="00F92C53" w:rsidRDefault="00000000">
      <w:pPr>
        <w:shd w:val="clear" w:color="auto" w:fill="FFFFFF"/>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Statistical Analysis </w:t>
      </w:r>
    </w:p>
    <w:p w14:paraId="00000059" w14:textId="77777777" w:rsidR="00DA4CB8" w:rsidRPr="00F92C53" w:rsidRDefault="00DA4CB8">
      <w:pPr>
        <w:shd w:val="clear" w:color="auto" w:fill="FFFFFF"/>
        <w:rPr>
          <w:rFonts w:ascii="Times New Roman" w:eastAsia="Times New Roman" w:hAnsi="Times New Roman" w:cs="Times New Roman"/>
          <w:sz w:val="24"/>
          <w:szCs w:val="24"/>
        </w:rPr>
      </w:pPr>
    </w:p>
    <w:p w14:paraId="7D87C119" w14:textId="0A5C5B84" w:rsidR="00637E42" w:rsidRPr="00637E42" w:rsidRDefault="00637E42" w:rsidP="00637E42">
      <w:pPr>
        <w:shd w:val="clear" w:color="auto" w:fill="FFFFFF"/>
        <w:ind w:firstLine="720"/>
        <w:rPr>
          <w:ins w:id="13" w:author="Harshavardhan Thyagarajan" w:date="2023-03-21T22:57:00Z"/>
          <w:rFonts w:ascii="Times New Roman" w:eastAsia="Times New Roman" w:hAnsi="Times New Roman" w:cs="Times New Roman"/>
          <w:sz w:val="24"/>
          <w:szCs w:val="24"/>
        </w:rPr>
        <w:pPrChange w:id="14" w:author="Harshavardhan Thyagarajan" w:date="2023-03-21T22:57:00Z">
          <w:pPr>
            <w:shd w:val="clear" w:color="auto" w:fill="FFFFFF"/>
          </w:pPr>
        </w:pPrChange>
      </w:pPr>
      <w:ins w:id="15" w:author="Harshavardhan Thyagarajan" w:date="2023-03-21T22:57:00Z">
        <w:r w:rsidRPr="00637E42">
          <w:rPr>
            <w:rFonts w:ascii="Times New Roman" w:eastAsia="Times New Roman" w:hAnsi="Times New Roman" w:cs="Times New Roman"/>
            <w:sz w:val="24"/>
            <w:szCs w:val="24"/>
          </w:rPr>
          <w:t xml:space="preserve">Statistical analysis was conducted in R version 4.2.3 -- "Shortstop Beagle" (R Core Team 2023). Data was visually assessed for residual normality and heterogeneity. Where generalised linear models were used, residual dispersion was tested using the </w:t>
        </w:r>
        <w:proofErr w:type="spellStart"/>
        <w:r w:rsidRPr="00637E42">
          <w:rPr>
            <w:rFonts w:ascii="Times New Roman" w:eastAsia="Times New Roman" w:hAnsi="Times New Roman" w:cs="Times New Roman"/>
            <w:sz w:val="24"/>
            <w:szCs w:val="24"/>
          </w:rPr>
          <w:t>DHARMa</w:t>
        </w:r>
        <w:proofErr w:type="spellEnd"/>
        <w:r w:rsidRPr="00637E42">
          <w:rPr>
            <w:rFonts w:ascii="Times New Roman" w:eastAsia="Times New Roman" w:hAnsi="Times New Roman" w:cs="Times New Roman"/>
            <w:sz w:val="24"/>
            <w:szCs w:val="24"/>
          </w:rPr>
          <w:t xml:space="preserve"> package (</w:t>
        </w:r>
        <w:proofErr w:type="spellStart"/>
        <w:r w:rsidRPr="00637E42">
          <w:rPr>
            <w:rFonts w:ascii="Times New Roman" w:eastAsia="Times New Roman" w:hAnsi="Times New Roman" w:cs="Times New Roman"/>
            <w:sz w:val="24"/>
            <w:szCs w:val="24"/>
          </w:rPr>
          <w:t>Hartig</w:t>
        </w:r>
        <w:proofErr w:type="spellEnd"/>
        <w:r w:rsidRPr="00637E42">
          <w:rPr>
            <w:rFonts w:ascii="Times New Roman" w:eastAsia="Times New Roman" w:hAnsi="Times New Roman" w:cs="Times New Roman"/>
            <w:sz w:val="24"/>
            <w:szCs w:val="24"/>
          </w:rPr>
          <w:t xml:space="preserve"> 2022).  </w:t>
        </w:r>
      </w:ins>
    </w:p>
    <w:p w14:paraId="5C07CEF2" w14:textId="77777777" w:rsidR="00637E42" w:rsidRPr="00637E42" w:rsidRDefault="00637E42" w:rsidP="00637E42">
      <w:pPr>
        <w:shd w:val="clear" w:color="auto" w:fill="FFFFFF"/>
        <w:rPr>
          <w:ins w:id="16" w:author="Harshavardhan Thyagarajan" w:date="2023-03-21T22:57:00Z"/>
          <w:rFonts w:ascii="Times New Roman" w:eastAsia="Times New Roman" w:hAnsi="Times New Roman" w:cs="Times New Roman"/>
          <w:sz w:val="24"/>
          <w:szCs w:val="24"/>
        </w:rPr>
      </w:pPr>
      <w:ins w:id="17" w:author="Harshavardhan Thyagarajan" w:date="2023-03-21T22:57:00Z">
        <w:r w:rsidRPr="00637E42">
          <w:rPr>
            <w:rFonts w:ascii="Times New Roman" w:eastAsia="Times New Roman" w:hAnsi="Times New Roman" w:cs="Times New Roman"/>
            <w:sz w:val="24"/>
            <w:szCs w:val="24"/>
          </w:rPr>
          <w:t xml:space="preserve">  </w:t>
        </w:r>
      </w:ins>
    </w:p>
    <w:p w14:paraId="329B054A" w14:textId="6EA6907D" w:rsidR="00637E42" w:rsidRPr="00637E42" w:rsidRDefault="00637E42" w:rsidP="00637E42">
      <w:pPr>
        <w:shd w:val="clear" w:color="auto" w:fill="FFFFFF"/>
        <w:ind w:firstLine="720"/>
        <w:rPr>
          <w:ins w:id="18" w:author="Harshavardhan Thyagarajan" w:date="2023-03-21T22:57:00Z"/>
          <w:rFonts w:ascii="Times New Roman" w:eastAsia="Times New Roman" w:hAnsi="Times New Roman" w:cs="Times New Roman"/>
          <w:sz w:val="24"/>
          <w:szCs w:val="24"/>
        </w:rPr>
        <w:pPrChange w:id="19" w:author="Harshavardhan Thyagarajan" w:date="2023-03-21T22:58:00Z">
          <w:pPr>
            <w:shd w:val="clear" w:color="auto" w:fill="FFFFFF"/>
          </w:pPr>
        </w:pPrChange>
      </w:pPr>
      <w:ins w:id="20" w:author="Harshavardhan Thyagarajan" w:date="2023-03-21T22:57:00Z">
        <w:r w:rsidRPr="00637E42">
          <w:rPr>
            <w:rFonts w:ascii="Times New Roman" w:eastAsia="Times New Roman" w:hAnsi="Times New Roman" w:cs="Times New Roman"/>
            <w:sz w:val="24"/>
            <w:szCs w:val="24"/>
          </w:rPr>
          <w:t xml:space="preserve">Female, male and group mate choice data was analysed with a repeated G-test for goodness of fit (Ghosh &amp; Joshi 2012, McDonald 2014). In each case, the ratio of homotypic to heterotypic </w:t>
        </w:r>
        <w:proofErr w:type="spellStart"/>
        <w:r w:rsidRPr="00637E42">
          <w:rPr>
            <w:rFonts w:ascii="Times New Roman" w:eastAsia="Times New Roman" w:hAnsi="Times New Roman" w:cs="Times New Roman"/>
            <w:sz w:val="24"/>
            <w:szCs w:val="24"/>
          </w:rPr>
          <w:t>matings</w:t>
        </w:r>
        <w:proofErr w:type="spellEnd"/>
        <w:r w:rsidRPr="00637E42">
          <w:rPr>
            <w:rFonts w:ascii="Times New Roman" w:eastAsia="Times New Roman" w:hAnsi="Times New Roman" w:cs="Times New Roman"/>
            <w:sz w:val="24"/>
            <w:szCs w:val="24"/>
          </w:rPr>
          <w:t xml:space="preserve"> was tested for deviation from a 1:1 null expectation separately for each replicate population and </w:t>
        </w:r>
        <w:proofErr w:type="gramStart"/>
        <w:r w:rsidRPr="00637E42">
          <w:rPr>
            <w:rFonts w:ascii="Times New Roman" w:eastAsia="Times New Roman" w:hAnsi="Times New Roman" w:cs="Times New Roman"/>
            <w:sz w:val="24"/>
            <w:szCs w:val="24"/>
          </w:rPr>
          <w:t>overall</w:t>
        </w:r>
        <w:proofErr w:type="gramEnd"/>
        <w:r w:rsidRPr="00637E42">
          <w:rPr>
            <w:rFonts w:ascii="Times New Roman" w:eastAsia="Times New Roman" w:hAnsi="Times New Roman" w:cs="Times New Roman"/>
            <w:sz w:val="24"/>
            <w:szCs w:val="24"/>
          </w:rPr>
          <w:t xml:space="preserve"> for each selection regime. To study the effect of the male and female identity on mating latency and duration, we used linear mixed effects models (LMMs) fit </w:t>
        </w:r>
        <w:r w:rsidRPr="00637E42">
          <w:rPr>
            <w:rFonts w:ascii="Times New Roman" w:eastAsia="Times New Roman" w:hAnsi="Times New Roman" w:cs="Times New Roman"/>
            <w:sz w:val="24"/>
            <w:szCs w:val="24"/>
          </w:rPr>
          <w:lastRenderedPageBreak/>
          <w:t>with mated male identity and mated female identity as fixed effects and trial ID and replicate population as crossed random effects. Data from female choice and male choice experiments were analysed independently.</w:t>
        </w:r>
      </w:ins>
      <w:ins w:id="21" w:author="Harshavardhan Thyagarajan" w:date="2023-03-22T00:02:00Z">
        <w:r w:rsidR="004B1371">
          <w:rPr>
            <w:rFonts w:ascii="Times New Roman" w:eastAsia="Times New Roman" w:hAnsi="Times New Roman" w:cs="Times New Roman"/>
            <w:sz w:val="24"/>
            <w:szCs w:val="24"/>
          </w:rPr>
          <w:t xml:space="preserve"> In both experiments, mating latency models with raw data </w:t>
        </w:r>
      </w:ins>
      <w:ins w:id="22" w:author="Harshavardhan Thyagarajan" w:date="2023-03-22T00:03:00Z">
        <w:r w:rsidR="004B1371">
          <w:rPr>
            <w:rFonts w:ascii="Times New Roman" w:eastAsia="Times New Roman" w:hAnsi="Times New Roman" w:cs="Times New Roman"/>
            <w:sz w:val="24"/>
            <w:szCs w:val="24"/>
          </w:rPr>
          <w:t xml:space="preserve">produced skewed residual distributions. To correct for this, we </w:t>
        </w:r>
      </w:ins>
      <w:ins w:id="23" w:author="Harshavardhan Thyagarajan" w:date="2023-03-22T00:04:00Z">
        <w:r w:rsidR="004B1371">
          <w:rPr>
            <w:rFonts w:ascii="Times New Roman" w:eastAsia="Times New Roman" w:hAnsi="Times New Roman" w:cs="Times New Roman"/>
            <w:sz w:val="24"/>
            <w:szCs w:val="24"/>
          </w:rPr>
          <w:t xml:space="preserve">used mixed linear models using </w:t>
        </w:r>
        <w:proofErr w:type="gramStart"/>
        <w:r w:rsidR="004B1371">
          <w:rPr>
            <w:rFonts w:ascii="Times New Roman" w:eastAsia="Times New Roman" w:hAnsi="Times New Roman" w:cs="Times New Roman"/>
            <w:sz w:val="24"/>
            <w:szCs w:val="24"/>
          </w:rPr>
          <w:t>log(</w:t>
        </w:r>
        <w:proofErr w:type="gramEnd"/>
        <w:r w:rsidR="004B1371">
          <w:rPr>
            <w:rFonts w:ascii="Times New Roman" w:eastAsia="Times New Roman" w:hAnsi="Times New Roman" w:cs="Times New Roman"/>
            <w:sz w:val="24"/>
            <w:szCs w:val="24"/>
          </w:rPr>
          <w:t>mating latency + 1) as the response variable.</w:t>
        </w:r>
      </w:ins>
    </w:p>
    <w:p w14:paraId="0026A687" w14:textId="77777777" w:rsidR="00637E42" w:rsidRPr="00637E42" w:rsidRDefault="00637E42" w:rsidP="00637E42">
      <w:pPr>
        <w:shd w:val="clear" w:color="auto" w:fill="FFFFFF"/>
        <w:rPr>
          <w:ins w:id="24" w:author="Harshavardhan Thyagarajan" w:date="2023-03-21T22:57:00Z"/>
          <w:rFonts w:ascii="Times New Roman" w:eastAsia="Times New Roman" w:hAnsi="Times New Roman" w:cs="Times New Roman"/>
          <w:sz w:val="24"/>
          <w:szCs w:val="24"/>
        </w:rPr>
      </w:pPr>
      <w:ins w:id="25" w:author="Harshavardhan Thyagarajan" w:date="2023-03-21T22:57:00Z">
        <w:r w:rsidRPr="00637E42">
          <w:rPr>
            <w:rFonts w:ascii="Times New Roman" w:eastAsia="Times New Roman" w:hAnsi="Times New Roman" w:cs="Times New Roman"/>
            <w:sz w:val="24"/>
            <w:szCs w:val="24"/>
          </w:rPr>
          <w:t xml:space="preserve">  </w:t>
        </w:r>
      </w:ins>
    </w:p>
    <w:p w14:paraId="65CF36D2" w14:textId="4F150D4D" w:rsidR="00637E42" w:rsidRPr="00637E42" w:rsidRDefault="00637E42" w:rsidP="00637E42">
      <w:pPr>
        <w:shd w:val="clear" w:color="auto" w:fill="FFFFFF"/>
        <w:ind w:firstLine="720"/>
        <w:rPr>
          <w:ins w:id="26" w:author="Harshavardhan Thyagarajan" w:date="2023-03-21T22:57:00Z"/>
          <w:rFonts w:ascii="Times New Roman" w:eastAsia="Times New Roman" w:hAnsi="Times New Roman" w:cs="Times New Roman"/>
          <w:sz w:val="24"/>
          <w:szCs w:val="24"/>
        </w:rPr>
        <w:pPrChange w:id="27" w:author="Harshavardhan Thyagarajan" w:date="2023-03-21T22:58:00Z">
          <w:pPr>
            <w:shd w:val="clear" w:color="auto" w:fill="FFFFFF"/>
          </w:pPr>
        </w:pPrChange>
      </w:pPr>
      <w:ins w:id="28" w:author="Harshavardhan Thyagarajan" w:date="2023-03-21T22:57:00Z">
        <w:r w:rsidRPr="00637E42">
          <w:rPr>
            <w:rFonts w:ascii="Times New Roman" w:eastAsia="Times New Roman" w:hAnsi="Times New Roman" w:cs="Times New Roman"/>
            <w:sz w:val="24"/>
            <w:szCs w:val="24"/>
          </w:rPr>
          <w:t xml:space="preserve">To determine the effect of cross identity on fly development time and body size,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w:t>
        </w:r>
      </w:ins>
      <w:ins w:id="29" w:author="Harshavardhan Thyagarajan" w:date="2023-03-21T22:58:00Z">
        <w:r>
          <w:rPr>
            <w:rFonts w:ascii="Times New Roman" w:eastAsia="Times New Roman" w:hAnsi="Times New Roman" w:cs="Times New Roman"/>
            <w:sz w:val="24"/>
            <w:szCs w:val="24"/>
          </w:rPr>
          <w:t>Due to</w:t>
        </w:r>
      </w:ins>
      <w:ins w:id="30" w:author="Harshavardhan Thyagarajan" w:date="2023-03-21T22:57:00Z">
        <w:r w:rsidRPr="00637E42">
          <w:rPr>
            <w:rFonts w:ascii="Times New Roman" w:eastAsia="Times New Roman" w:hAnsi="Times New Roman" w:cs="Times New Roman"/>
            <w:sz w:val="24"/>
            <w:szCs w:val="24"/>
          </w:rPr>
          <w:t xml:space="preserve"> over-dispersion issues, we remodelled the fertility data for both sexes with beta-binomial generalised linear mixed effects models using the '</w:t>
        </w:r>
        <w:proofErr w:type="spellStart"/>
        <w:r w:rsidRPr="00637E42">
          <w:rPr>
            <w:rFonts w:ascii="Times New Roman" w:eastAsia="Times New Roman" w:hAnsi="Times New Roman" w:cs="Times New Roman"/>
            <w:sz w:val="24"/>
            <w:szCs w:val="24"/>
          </w:rPr>
          <w:t>glmmTMB</w:t>
        </w:r>
        <w:proofErr w:type="spellEnd"/>
        <w:r w:rsidRPr="00637E42">
          <w:rPr>
            <w:rFonts w:ascii="Times New Roman" w:eastAsia="Times New Roman" w:hAnsi="Times New Roman" w:cs="Times New Roman"/>
            <w:sz w:val="24"/>
            <w:szCs w:val="24"/>
          </w:rPr>
          <w:t xml:space="preserve">' package (Brooks et al. 2017).  </w:t>
        </w:r>
      </w:ins>
    </w:p>
    <w:p w14:paraId="597715D1" w14:textId="77777777" w:rsidR="00637E42" w:rsidRPr="00637E42" w:rsidRDefault="00637E42" w:rsidP="00637E42">
      <w:pPr>
        <w:shd w:val="clear" w:color="auto" w:fill="FFFFFF"/>
        <w:rPr>
          <w:ins w:id="31" w:author="Harshavardhan Thyagarajan" w:date="2023-03-21T22:57:00Z"/>
          <w:rFonts w:ascii="Times New Roman" w:eastAsia="Times New Roman" w:hAnsi="Times New Roman" w:cs="Times New Roman"/>
          <w:sz w:val="24"/>
          <w:szCs w:val="24"/>
        </w:rPr>
      </w:pPr>
      <w:ins w:id="32" w:author="Harshavardhan Thyagarajan" w:date="2023-03-21T22:57:00Z">
        <w:r w:rsidRPr="00637E42">
          <w:rPr>
            <w:rFonts w:ascii="Times New Roman" w:eastAsia="Times New Roman" w:hAnsi="Times New Roman" w:cs="Times New Roman"/>
            <w:sz w:val="24"/>
            <w:szCs w:val="24"/>
          </w:rPr>
          <w:t xml:space="preserve">  </w:t>
        </w:r>
      </w:ins>
    </w:p>
    <w:p w14:paraId="0000005A" w14:textId="488CE0FF" w:rsidR="00DA4CB8" w:rsidRPr="00F92C53" w:rsidDel="00512EF6" w:rsidRDefault="00637E42" w:rsidP="00637E42">
      <w:pPr>
        <w:shd w:val="clear" w:color="auto" w:fill="FFFFFF"/>
        <w:ind w:firstLine="720"/>
        <w:rPr>
          <w:del w:id="33" w:author="Harshavardhan Thyagarajan" w:date="2023-03-21T22:34:00Z"/>
          <w:rFonts w:ascii="Times New Roman" w:eastAsia="Times New Roman" w:hAnsi="Times New Roman" w:cs="Times New Roman"/>
          <w:sz w:val="24"/>
          <w:szCs w:val="24"/>
        </w:rPr>
      </w:pPr>
      <w:ins w:id="34" w:author="Harshavardhan Thyagarajan" w:date="2023-03-21T22:57:00Z">
        <w:r w:rsidRPr="00637E42">
          <w:rPr>
            <w:rFonts w:ascii="Times New Roman" w:eastAsia="Times New Roman" w:hAnsi="Times New Roman" w:cs="Times New Roman"/>
            <w:sz w:val="24"/>
            <w:szCs w:val="24"/>
          </w:rPr>
          <w:t>Models were fit using the ‘lme4’ package (Bates et al. 2015). Fixed effects and random effects were analysed using the ‘</w:t>
        </w:r>
        <w:proofErr w:type="spellStart"/>
        <w:proofErr w:type="gramStart"/>
        <w:r w:rsidRPr="00637E42">
          <w:rPr>
            <w:rFonts w:ascii="Times New Roman" w:eastAsia="Times New Roman" w:hAnsi="Times New Roman" w:cs="Times New Roman"/>
            <w:sz w:val="24"/>
            <w:szCs w:val="24"/>
          </w:rPr>
          <w:t>anova</w:t>
        </w:r>
        <w:proofErr w:type="spellEnd"/>
        <w:r w:rsidRPr="00637E42">
          <w:rPr>
            <w:rFonts w:ascii="Times New Roman" w:eastAsia="Times New Roman" w:hAnsi="Times New Roman" w:cs="Times New Roman"/>
            <w:sz w:val="24"/>
            <w:szCs w:val="24"/>
          </w:rPr>
          <w:t>(</w:t>
        </w:r>
        <w:proofErr w:type="gramEnd"/>
        <w:r w:rsidRPr="00637E42">
          <w:rPr>
            <w:rFonts w:ascii="Times New Roman" w:eastAsia="Times New Roman" w:hAnsi="Times New Roman" w:cs="Times New Roman"/>
            <w:sz w:val="24"/>
            <w:szCs w:val="24"/>
          </w:rPr>
          <w:t>)’ and ‘</w:t>
        </w:r>
        <w:proofErr w:type="spellStart"/>
        <w:r w:rsidRPr="00637E42">
          <w:rPr>
            <w:rFonts w:ascii="Times New Roman" w:eastAsia="Times New Roman" w:hAnsi="Times New Roman" w:cs="Times New Roman"/>
            <w:sz w:val="24"/>
            <w:szCs w:val="24"/>
          </w:rPr>
          <w:t>ranova</w:t>
        </w:r>
        <w:proofErr w:type="spellEnd"/>
        <w:r w:rsidRPr="00637E42">
          <w:rPr>
            <w:rFonts w:ascii="Times New Roman" w:eastAsia="Times New Roman" w:hAnsi="Times New Roman" w:cs="Times New Roman"/>
            <w:sz w:val="24"/>
            <w:szCs w:val="24"/>
          </w:rPr>
          <w:t>()’, and ‘</w:t>
        </w:r>
        <w:proofErr w:type="spellStart"/>
        <w:r w:rsidRPr="00637E42">
          <w:rPr>
            <w:rFonts w:ascii="Times New Roman" w:eastAsia="Times New Roman" w:hAnsi="Times New Roman" w:cs="Times New Roman"/>
            <w:sz w:val="24"/>
            <w:szCs w:val="24"/>
          </w:rPr>
          <w:t>Anova</w:t>
        </w:r>
        <w:proofErr w:type="spellEnd"/>
        <w:r w:rsidRPr="00637E42">
          <w:rPr>
            <w:rFonts w:ascii="Times New Roman" w:eastAsia="Times New Roman" w:hAnsi="Times New Roman" w:cs="Times New Roman"/>
            <w:sz w:val="24"/>
            <w:szCs w:val="24"/>
          </w:rPr>
          <w:t>()’ and by backwards model selection for LMMs and GLMMs, respectively (Kuznetsova et al. 2017, Fox &amp; Weisberg 2019). Post-hoc comparisons between cross identities were performed using the ‘</w:t>
        </w:r>
        <w:proofErr w:type="spellStart"/>
        <w:r w:rsidRPr="00637E42">
          <w:rPr>
            <w:rFonts w:ascii="Times New Roman" w:eastAsia="Times New Roman" w:hAnsi="Times New Roman" w:cs="Times New Roman"/>
            <w:sz w:val="24"/>
            <w:szCs w:val="24"/>
          </w:rPr>
          <w:t>emmeans</w:t>
        </w:r>
        <w:proofErr w:type="spellEnd"/>
        <w:r w:rsidRPr="00637E42">
          <w:rPr>
            <w:rFonts w:ascii="Times New Roman" w:eastAsia="Times New Roman" w:hAnsi="Times New Roman" w:cs="Times New Roman"/>
            <w:sz w:val="24"/>
            <w:szCs w:val="24"/>
          </w:rPr>
          <w:t>’ package (</w:t>
        </w:r>
        <w:proofErr w:type="spellStart"/>
        <w:r w:rsidRPr="00637E42">
          <w:rPr>
            <w:rFonts w:ascii="Times New Roman" w:eastAsia="Times New Roman" w:hAnsi="Times New Roman" w:cs="Times New Roman"/>
            <w:sz w:val="24"/>
            <w:szCs w:val="24"/>
          </w:rPr>
          <w:t>Lenth</w:t>
        </w:r>
        <w:proofErr w:type="spellEnd"/>
        <w:r w:rsidRPr="00637E42">
          <w:rPr>
            <w:rFonts w:ascii="Times New Roman" w:eastAsia="Times New Roman" w:hAnsi="Times New Roman" w:cs="Times New Roman"/>
            <w:sz w:val="24"/>
            <w:szCs w:val="24"/>
          </w:rPr>
          <w:t xml:space="preserve"> 2022)</w:t>
        </w:r>
      </w:ins>
      <w:del w:id="35" w:author="Harshavardhan Thyagarajan" w:date="2023-03-21T22:57:00Z">
        <w:r w:rsidR="00000000" w:rsidRPr="00F92C53" w:rsidDel="00637E42">
          <w:rPr>
            <w:rFonts w:ascii="Times New Roman" w:eastAsia="Times New Roman" w:hAnsi="Times New Roman" w:cs="Times New Roman"/>
            <w:sz w:val="24"/>
            <w:szCs w:val="24"/>
          </w:rPr>
          <w:delText>Statistical analysis was conducted in RStudio version 1.3.1073 (RStudio Team 2020) and R version 1.3.1073 (R Core Team 2020). Data was visually assessed for residual normality and heterogeneity. 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overall for each selection regime. To determine the effect of cross identity on fly development time and body size, linear mixed effects models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Models were fit using the ‘</w:delText>
        </w:r>
        <w:r w:rsidR="00000000" w:rsidRPr="00F92C53" w:rsidDel="00637E42">
          <w:rPr>
            <w:rFonts w:ascii="Times New Roman" w:eastAsia="Times New Roman" w:hAnsi="Times New Roman" w:cs="Times New Roman"/>
            <w:i/>
            <w:sz w:val="24"/>
            <w:szCs w:val="24"/>
          </w:rPr>
          <w:delText>lme4</w:delText>
        </w:r>
        <w:r w:rsidR="00000000" w:rsidRPr="00F92C53" w:rsidDel="00637E42">
          <w:rPr>
            <w:rFonts w:ascii="Times New Roman" w:eastAsia="Times New Roman" w:hAnsi="Times New Roman" w:cs="Times New Roman"/>
            <w:sz w:val="24"/>
            <w:szCs w:val="24"/>
          </w:rPr>
          <w:delText>’ package (Bates et al. 2015). Fixed effects and random effects were analysed using the ‘</w:delText>
        </w:r>
        <w:r w:rsidR="00000000" w:rsidRPr="00F92C53" w:rsidDel="00637E42">
          <w:rPr>
            <w:rFonts w:ascii="Times New Roman" w:eastAsia="Times New Roman" w:hAnsi="Times New Roman" w:cs="Times New Roman"/>
            <w:i/>
            <w:sz w:val="24"/>
            <w:szCs w:val="24"/>
          </w:rPr>
          <w:delText>anova()</w:delText>
        </w:r>
        <w:r w:rsidR="00000000" w:rsidRPr="00F92C53" w:rsidDel="00637E42">
          <w:rPr>
            <w:rFonts w:ascii="Times New Roman" w:eastAsia="Times New Roman" w:hAnsi="Times New Roman" w:cs="Times New Roman"/>
            <w:sz w:val="24"/>
            <w:szCs w:val="24"/>
          </w:rPr>
          <w:delText>’ and ‘</w:delText>
        </w:r>
        <w:r w:rsidR="00000000" w:rsidRPr="00F92C53" w:rsidDel="00637E42">
          <w:rPr>
            <w:rFonts w:ascii="Times New Roman" w:eastAsia="Times New Roman" w:hAnsi="Times New Roman" w:cs="Times New Roman"/>
            <w:i/>
            <w:sz w:val="24"/>
            <w:szCs w:val="24"/>
          </w:rPr>
          <w:delText>ranova()</w:delText>
        </w:r>
        <w:r w:rsidR="00000000" w:rsidRPr="00F92C53" w:rsidDel="00637E42">
          <w:rPr>
            <w:rFonts w:ascii="Times New Roman" w:eastAsia="Times New Roman" w:hAnsi="Times New Roman" w:cs="Times New Roman"/>
            <w:sz w:val="24"/>
            <w:szCs w:val="24"/>
          </w:rPr>
          <w:delText>’, and ‘</w:delText>
        </w:r>
        <w:r w:rsidR="00000000" w:rsidRPr="00F92C53" w:rsidDel="00637E42">
          <w:rPr>
            <w:rFonts w:ascii="Times New Roman" w:eastAsia="Times New Roman" w:hAnsi="Times New Roman" w:cs="Times New Roman"/>
            <w:i/>
            <w:sz w:val="24"/>
            <w:szCs w:val="24"/>
          </w:rPr>
          <w:delText>Anova()</w:delText>
        </w:r>
        <w:r w:rsidR="00000000" w:rsidRPr="00F92C53" w:rsidDel="00637E42">
          <w:rPr>
            <w:rFonts w:ascii="Times New Roman" w:eastAsia="Times New Roman" w:hAnsi="Times New Roman" w:cs="Times New Roman"/>
            <w:sz w:val="24"/>
            <w:szCs w:val="24"/>
          </w:rPr>
          <w:delText>’ and by backwards model selection for LMMs and GLMMs, respectively (Kuznetsova et al. 2017, Fox &amp; Weisberg 2019). Post-hoc comparisons between cross identities were performed using the ‘</w:delText>
        </w:r>
        <w:r w:rsidR="00000000" w:rsidRPr="00F92C53" w:rsidDel="00637E42">
          <w:rPr>
            <w:rFonts w:ascii="Times New Roman" w:eastAsia="Times New Roman" w:hAnsi="Times New Roman" w:cs="Times New Roman"/>
            <w:i/>
            <w:sz w:val="24"/>
            <w:szCs w:val="24"/>
          </w:rPr>
          <w:delText>emmeans</w:delText>
        </w:r>
        <w:r w:rsidR="00000000" w:rsidRPr="00F92C53" w:rsidDel="00637E42">
          <w:rPr>
            <w:rFonts w:ascii="Times New Roman" w:eastAsia="Times New Roman" w:hAnsi="Times New Roman" w:cs="Times New Roman"/>
            <w:sz w:val="24"/>
            <w:szCs w:val="24"/>
          </w:rPr>
          <w:delText xml:space="preserve">’ package (Lenth 2022). </w:delText>
        </w:r>
      </w:del>
    </w:p>
    <w:p w14:paraId="0000005B" w14:textId="77777777" w:rsidR="00DA4CB8" w:rsidRPr="00F92C53" w:rsidDel="00512EF6" w:rsidRDefault="00DA4CB8">
      <w:pPr>
        <w:rPr>
          <w:del w:id="36" w:author="Harshavardhan Thyagarajan" w:date="2023-03-21T22:34:00Z"/>
          <w:rFonts w:ascii="Times New Roman" w:eastAsia="Times New Roman" w:hAnsi="Times New Roman" w:cs="Times New Roman"/>
          <w:b/>
          <w:sz w:val="24"/>
          <w:szCs w:val="24"/>
        </w:rPr>
      </w:pPr>
    </w:p>
    <w:p w14:paraId="5A056218" w14:textId="77777777" w:rsidR="00512EF6" w:rsidRDefault="00512EF6" w:rsidP="00512EF6">
      <w:pPr>
        <w:shd w:val="clear" w:color="auto" w:fill="FFFFFF"/>
        <w:ind w:firstLine="720"/>
        <w:rPr>
          <w:ins w:id="37" w:author="Harshavardhan Thyagarajan" w:date="2023-03-21T22:34:00Z"/>
          <w:rFonts w:ascii="Times New Roman" w:eastAsia="Times New Roman" w:hAnsi="Times New Roman" w:cs="Times New Roman"/>
          <w:b/>
          <w:sz w:val="24"/>
          <w:szCs w:val="24"/>
        </w:rPr>
        <w:pPrChange w:id="38" w:author="Harshavardhan Thyagarajan" w:date="2023-03-21T22:34:00Z">
          <w:pPr/>
        </w:pPrChange>
      </w:pPr>
      <w:ins w:id="39" w:author="Harshavardhan Thyagarajan" w:date="2023-03-21T22:34:00Z">
        <w:r>
          <w:rPr>
            <w:rFonts w:ascii="Times New Roman" w:eastAsia="Times New Roman" w:hAnsi="Times New Roman" w:cs="Times New Roman"/>
            <w:b/>
            <w:sz w:val="24"/>
            <w:szCs w:val="24"/>
          </w:rPr>
          <w:br w:type="page"/>
        </w:r>
      </w:ins>
    </w:p>
    <w:p w14:paraId="0000005C" w14:textId="5AAA8035" w:rsidR="00DA4CB8" w:rsidRPr="00F92C53" w:rsidRDefault="00000000">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RESULTS</w:t>
      </w:r>
    </w:p>
    <w:p w14:paraId="0000005D" w14:textId="77777777" w:rsidR="00DA4CB8" w:rsidRPr="00F92C53" w:rsidRDefault="00DA4CB8">
      <w:pPr>
        <w:rPr>
          <w:rFonts w:ascii="Times New Roman" w:eastAsia="Times New Roman" w:hAnsi="Times New Roman" w:cs="Times New Roman"/>
          <w:i/>
          <w:sz w:val="24"/>
          <w:szCs w:val="24"/>
          <w:u w:val="single"/>
        </w:rPr>
      </w:pPr>
    </w:p>
    <w:p w14:paraId="0000005E"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Female Mate Choice Assay</w:t>
      </w:r>
    </w:p>
    <w:p w14:paraId="0000005F" w14:textId="77777777" w:rsidR="00DA4CB8" w:rsidRPr="00F92C53" w:rsidRDefault="00DA4CB8">
      <w:pPr>
        <w:ind w:firstLine="540"/>
        <w:rPr>
          <w:rFonts w:ascii="Times New Roman" w:eastAsia="Times New Roman" w:hAnsi="Times New Roman" w:cs="Times New Roman"/>
          <w:sz w:val="24"/>
          <w:szCs w:val="24"/>
        </w:rPr>
      </w:pPr>
    </w:p>
    <w:p w14:paraId="00000060" w14:textId="77777777" w:rsidR="00DA4CB8" w:rsidRPr="00F92C53" w:rsidRDefault="00000000" w:rsidP="00F92C53">
      <w:pPr>
        <w:ind w:firstLine="540"/>
        <w:rPr>
          <w:rFonts w:ascii="Times New Roman" w:eastAsia="Times New Roman" w:hAnsi="Times New Roman" w:cs="Times New Roman"/>
          <w:sz w:val="24"/>
          <w:szCs w:val="24"/>
        </w:rPr>
        <w:pPrChange w:id="40" w:author="Harshavardhan Thyagarajan" w:date="2023-03-21T22:21:00Z">
          <w:pPr/>
        </w:pPrChange>
      </w:pPr>
      <w:r w:rsidRPr="00F92C53">
        <w:rPr>
          <w:rFonts w:ascii="Times New Roman" w:eastAsia="Times New Roman" w:hAnsi="Times New Roman" w:cs="Times New Roman"/>
          <w:sz w:val="24"/>
          <w:szCs w:val="24"/>
        </w:rPr>
        <w:t xml:space="preserve">Overall, ACO females showed a significantly higher proportion of homotypic (0.57 +/- 0.08, mean +/- </w:t>
      </w:r>
      <w:proofErr w:type="spellStart"/>
      <w:r w:rsidRPr="00F92C53">
        <w:rPr>
          <w:rFonts w:ascii="Times New Roman" w:eastAsia="Times New Roman" w:hAnsi="Times New Roman" w:cs="Times New Roman"/>
          <w:sz w:val="24"/>
          <w:szCs w:val="24"/>
        </w:rPr>
        <w:t>sd</w:t>
      </w:r>
      <w:proofErr w:type="spellEnd"/>
      <w:r w:rsidRPr="00F92C53">
        <w:rPr>
          <w:rFonts w:ascii="Times New Roman" w:eastAsia="Times New Roman" w:hAnsi="Times New Roman" w:cs="Times New Roman"/>
          <w:sz w:val="24"/>
          <w:szCs w:val="24"/>
        </w:rPr>
        <w:t xml:space="preserve">) compared to heterotypic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(0.42 +/- 0.08,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0.01, Figure 1a), with no significant heterogeneity among replicate population pairs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0.66, Table S1).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 showed a significant deviation from the null hypothesis, with more homotypic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compared to heterotypic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0.04; Figure S1a). Females from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population showed a similar trend towards more homotypic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with borderline significance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0.05).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females showed no significant difference between mating types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0.26). When data was pooled across trials within each replicate population, both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populations, but not the ACO</w:t>
      </w:r>
      <w:r w:rsidRPr="00F92C53">
        <w:rPr>
          <w:rFonts w:ascii="Times New Roman" w:eastAsia="Times New Roman" w:hAnsi="Times New Roman" w:cs="Times New Roman"/>
          <w:sz w:val="24"/>
          <w:szCs w:val="24"/>
          <w:vertAlign w:val="subscript"/>
        </w:rPr>
        <w:t xml:space="preserve">1 </w:t>
      </w:r>
      <w:r w:rsidRPr="00F92C53">
        <w:rPr>
          <w:rFonts w:ascii="Times New Roman" w:eastAsia="Times New Roman" w:hAnsi="Times New Roman" w:cs="Times New Roman"/>
          <w:sz w:val="24"/>
          <w:szCs w:val="24"/>
        </w:rPr>
        <w:t>population, showed a significant deviation from a random mating ratio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0.21,</w:t>
      </w:r>
      <w:r w:rsidRPr="00F92C53">
        <w:rPr>
          <w:rFonts w:ascii="Times New Roman" w:eastAsia="Times New Roman" w:hAnsi="Times New Roman" w:cs="Times New Roman"/>
          <w:i/>
          <w:sz w:val="24"/>
          <w:szCs w:val="24"/>
        </w:rPr>
        <w:t xml:space="preserve"> 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0.02). with no significant heterogeneity between individual trials for any of the 3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0.30,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0.28,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0.21).</w:t>
      </w:r>
    </w:p>
    <w:p w14:paraId="00000061" w14:textId="77777777" w:rsidR="00DA4CB8" w:rsidRPr="00F92C53" w:rsidRDefault="00DA4CB8">
      <w:pPr>
        <w:rPr>
          <w:rFonts w:ascii="Times New Roman" w:eastAsia="Times New Roman" w:hAnsi="Times New Roman" w:cs="Times New Roman"/>
          <w:sz w:val="24"/>
          <w:szCs w:val="24"/>
        </w:rPr>
      </w:pPr>
    </w:p>
    <w:p w14:paraId="00000062" w14:textId="232AE432" w:rsidR="00DA4CB8" w:rsidRPr="00F92C53" w:rsidRDefault="00000000">
      <w:pPr>
        <w:ind w:firstLine="540"/>
        <w:rPr>
          <w:ins w:id="41" w:author="Harshavardhan Thyagarajan" w:date="2023-03-21T22:22: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Overall, CO females showed a significantly higher proportion of homotypic (0.60 +/- 0.08) compared to heterotypic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(0.40 +/- 0.08,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 0.0001, Figure 1a), with no significant heterogeneity among replicates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0.65, Table S1). Two CO populations,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showed an overall significant deviation from the null hypothesis, with more homotypic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&lt; 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0.01, Figure S1a).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 trend towards more homotypic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but this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0.08). When data was pooled across trials, all three CO populations showed a significant deviation from the null hypothesis of random mating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&lt; 0.001</w:t>
      </w:r>
      <w:r w:rsidRPr="00F92C53">
        <w:rPr>
          <w:rFonts w:ascii="Times New Roman" w:eastAsia="Times New Roman" w:hAnsi="Times New Roman" w:cs="Times New Roman"/>
          <w:i/>
          <w:sz w:val="24"/>
          <w:szCs w:val="24"/>
        </w:rPr>
        <w:t>, 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0.01</w:t>
      </w:r>
      <w:r w:rsidRPr="00F92C53">
        <w:rPr>
          <w:rFonts w:ascii="Times New Roman" w:eastAsia="Times New Roman" w:hAnsi="Times New Roman" w:cs="Times New Roman"/>
          <w:i/>
          <w:sz w:val="24"/>
          <w:szCs w:val="24"/>
        </w:rPr>
        <w:t>, 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0.04), with no significant heterogeneity among trials for any of the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0.13,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0.15,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0.28). </w:t>
      </w:r>
    </w:p>
    <w:p w14:paraId="1D038212" w14:textId="77777777" w:rsidR="00F92C53" w:rsidRPr="00F92C53" w:rsidRDefault="00F92C53">
      <w:pPr>
        <w:ind w:firstLine="540"/>
        <w:rPr>
          <w:ins w:id="42" w:author="Harshavardhan Thyagarajan" w:date="2023-03-21T22:22:00Z"/>
          <w:rFonts w:ascii="Times New Roman" w:eastAsia="Times New Roman" w:hAnsi="Times New Roman" w:cs="Times New Roman"/>
          <w:sz w:val="24"/>
          <w:szCs w:val="24"/>
        </w:rPr>
      </w:pPr>
    </w:p>
    <w:p w14:paraId="78F49312" w14:textId="35170EDD" w:rsidR="00F92C53" w:rsidRPr="00F92C53" w:rsidRDefault="00F92C53">
      <w:pPr>
        <w:ind w:firstLine="540"/>
        <w:rPr>
          <w:ins w:id="43" w:author="Harshavardhan Thyagarajan" w:date="2023-03-21T22:23:00Z"/>
          <w:rFonts w:ascii="Times New Roman" w:eastAsia="Times New Roman" w:hAnsi="Times New Roman" w:cs="Times New Roman"/>
          <w:sz w:val="24"/>
          <w:szCs w:val="24"/>
        </w:rPr>
      </w:pPr>
      <w:ins w:id="44" w:author="Harshavardhan Thyagarajan" w:date="2023-03-21T22:22:00Z">
        <w:r w:rsidRPr="00F92C53">
          <w:rPr>
            <w:rFonts w:ascii="Times New Roman" w:eastAsia="Times New Roman" w:hAnsi="Times New Roman" w:cs="Times New Roman"/>
            <w:sz w:val="24"/>
            <w:szCs w:val="24"/>
          </w:rPr>
          <w:t>O</w:t>
        </w:r>
        <w:r w:rsidRPr="00F92C53">
          <w:rPr>
            <w:rFonts w:ascii="Times New Roman" w:eastAsia="Times New Roman" w:hAnsi="Times New Roman" w:cs="Times New Roman"/>
            <w:sz w:val="24"/>
            <w:szCs w:val="24"/>
          </w:rPr>
          <w:t>nly mated male identity had a significant effect on mating latency (</w:t>
        </w:r>
        <w:r w:rsidRPr="00943FB6">
          <w:rPr>
            <w:rFonts w:ascii="Times New Roman" w:eastAsia="Times New Roman" w:hAnsi="Times New Roman" w:cs="Times New Roman"/>
            <w:i/>
            <w:iCs/>
            <w:sz w:val="24"/>
            <w:szCs w:val="24"/>
            <w:rPrChange w:id="45" w:author="Harshavardhan Thyagarajan" w:date="2023-03-21T22:53:00Z">
              <w:rPr>
                <w:rFonts w:ascii="Times New Roman" w:eastAsia="Times New Roman" w:hAnsi="Times New Roman" w:cs="Times New Roman"/>
                <w:sz w:val="24"/>
                <w:szCs w:val="24"/>
              </w:rPr>
            </w:rPrChange>
          </w:rPr>
          <w:t>P</w:t>
        </w:r>
        <w:r w:rsidRPr="00F92C53">
          <w:rPr>
            <w:rFonts w:ascii="Times New Roman" w:eastAsia="Times New Roman" w:hAnsi="Times New Roman" w:cs="Times New Roman"/>
            <w:sz w:val="24"/>
            <w:szCs w:val="24"/>
          </w:rPr>
          <w:t xml:space="preserve"> = &lt;0.00</w:t>
        </w:r>
      </w:ins>
      <w:ins w:id="46" w:author="Harshavardhan Thyagarajan" w:date="2023-03-21T22:43:00Z">
        <w:r w:rsidR="00512EF6">
          <w:rPr>
            <w:rFonts w:ascii="Times New Roman" w:eastAsia="Times New Roman" w:hAnsi="Times New Roman" w:cs="Times New Roman"/>
            <w:sz w:val="24"/>
            <w:szCs w:val="24"/>
          </w:rPr>
          <w:t>0</w:t>
        </w:r>
      </w:ins>
      <w:ins w:id="47" w:author="Harshavardhan Thyagarajan" w:date="2023-03-21T22:22:00Z">
        <w:r w:rsidRPr="00F92C53">
          <w:rPr>
            <w:rFonts w:ascii="Times New Roman" w:eastAsia="Times New Roman" w:hAnsi="Times New Roman" w:cs="Times New Roman"/>
            <w:sz w:val="24"/>
            <w:szCs w:val="24"/>
          </w:rPr>
          <w:t xml:space="preserve">1, </w:t>
        </w:r>
        <w:proofErr w:type="gramStart"/>
        <w:r w:rsidRPr="00F92C53">
          <w:rPr>
            <w:rFonts w:ascii="Times New Roman" w:eastAsia="Times New Roman" w:hAnsi="Times New Roman" w:cs="Times New Roman"/>
            <w:sz w:val="24"/>
            <w:szCs w:val="24"/>
          </w:rPr>
          <w:t>Table ?</w:t>
        </w:r>
        <w:proofErr w:type="gramEnd"/>
        <w:r w:rsidRPr="00F92C53">
          <w:rPr>
            <w:rFonts w:ascii="Times New Roman" w:eastAsia="Times New Roman" w:hAnsi="Times New Roman" w:cs="Times New Roman"/>
            <w:sz w:val="24"/>
            <w:szCs w:val="24"/>
          </w:rPr>
          <w:t>). The cumulative proportional standard deviation attributed to the random effects of replicate population and trial ID was minimal (0.27). Both ACO and CO females displayed significantly shorter latencies in mating with CO males (11.8 +/- 9.2 min, 11.6 +/- 9.5 min respectively), compared to ACO males (15.3 +/-11.9 min, 15.5 +/- 11.6 min respectively). There was no significant effect of female identity or interaction between male and female identity.</w:t>
        </w:r>
      </w:ins>
    </w:p>
    <w:p w14:paraId="2DFAC72B" w14:textId="77777777" w:rsidR="00F92C53" w:rsidRPr="00F92C53" w:rsidRDefault="00F92C53">
      <w:pPr>
        <w:ind w:firstLine="540"/>
        <w:rPr>
          <w:ins w:id="48" w:author="Harshavardhan Thyagarajan" w:date="2023-03-21T22:23:00Z"/>
          <w:rFonts w:ascii="Times New Roman" w:eastAsia="Times New Roman" w:hAnsi="Times New Roman" w:cs="Times New Roman"/>
          <w:sz w:val="24"/>
          <w:szCs w:val="24"/>
        </w:rPr>
      </w:pPr>
    </w:p>
    <w:p w14:paraId="1B171955" w14:textId="75917E20" w:rsidR="00F92C53" w:rsidRPr="00F92C53" w:rsidRDefault="00F92C53">
      <w:pPr>
        <w:ind w:firstLine="540"/>
        <w:rPr>
          <w:rFonts w:ascii="Times New Roman" w:eastAsia="Times New Roman" w:hAnsi="Times New Roman" w:cs="Times New Roman"/>
          <w:sz w:val="24"/>
          <w:szCs w:val="24"/>
        </w:rPr>
      </w:pPr>
      <w:ins w:id="49" w:author="Harshavardhan Thyagarajan" w:date="2023-03-21T22:23:00Z">
        <w:r w:rsidRPr="00F92C53">
          <w:rPr>
            <w:rFonts w:ascii="Times New Roman" w:eastAsia="Times New Roman" w:hAnsi="Times New Roman" w:cs="Times New Roman"/>
            <w:sz w:val="24"/>
            <w:szCs w:val="24"/>
          </w:rPr>
          <w:t>F</w:t>
        </w:r>
        <w:r w:rsidRPr="00F92C53">
          <w:rPr>
            <w:rFonts w:ascii="Times New Roman" w:eastAsia="Times New Roman" w:hAnsi="Times New Roman" w:cs="Times New Roman"/>
            <w:sz w:val="24"/>
            <w:szCs w:val="24"/>
          </w:rPr>
          <w:t>emale identity and interaction between male and female identity had significant effects on mating duration (</w:t>
        </w:r>
        <w:r w:rsidRPr="00943FB6">
          <w:rPr>
            <w:rFonts w:ascii="Times New Roman" w:eastAsia="Times New Roman" w:hAnsi="Times New Roman" w:cs="Times New Roman"/>
            <w:i/>
            <w:iCs/>
            <w:sz w:val="24"/>
            <w:szCs w:val="24"/>
            <w:rPrChange w:id="50" w:author="Harshavardhan Thyagarajan" w:date="2023-03-21T22:53:00Z">
              <w:rPr>
                <w:rFonts w:ascii="Times New Roman" w:eastAsia="Times New Roman" w:hAnsi="Times New Roman" w:cs="Times New Roman"/>
                <w:sz w:val="24"/>
                <w:szCs w:val="24"/>
              </w:rPr>
            </w:rPrChange>
          </w:rPr>
          <w:t>P</w:t>
        </w:r>
        <w:r w:rsidRPr="00F92C53">
          <w:rPr>
            <w:rFonts w:ascii="Times New Roman" w:eastAsia="Times New Roman" w:hAnsi="Times New Roman" w:cs="Times New Roman"/>
            <w:sz w:val="24"/>
            <w:szCs w:val="24"/>
          </w:rPr>
          <w:t xml:space="preserve"> = &lt;0.00</w:t>
        </w:r>
      </w:ins>
      <w:ins w:id="51" w:author="Harshavardhan Thyagarajan" w:date="2023-03-21T22:43:00Z">
        <w:r w:rsidR="00512EF6">
          <w:rPr>
            <w:rFonts w:ascii="Times New Roman" w:eastAsia="Times New Roman" w:hAnsi="Times New Roman" w:cs="Times New Roman"/>
            <w:sz w:val="24"/>
            <w:szCs w:val="24"/>
          </w:rPr>
          <w:t>0</w:t>
        </w:r>
      </w:ins>
      <w:ins w:id="52" w:author="Harshavardhan Thyagarajan" w:date="2023-03-21T22:23:00Z">
        <w:r w:rsidRPr="00F92C53">
          <w:rPr>
            <w:rFonts w:ascii="Times New Roman" w:eastAsia="Times New Roman" w:hAnsi="Times New Roman" w:cs="Times New Roman"/>
            <w:sz w:val="24"/>
            <w:szCs w:val="24"/>
          </w:rPr>
          <w:t xml:space="preserve">1, </w:t>
        </w:r>
        <w:proofErr w:type="gramStart"/>
        <w:r w:rsidRPr="00F92C53">
          <w:rPr>
            <w:rFonts w:ascii="Times New Roman" w:eastAsia="Times New Roman" w:hAnsi="Times New Roman" w:cs="Times New Roman"/>
            <w:sz w:val="24"/>
            <w:szCs w:val="24"/>
          </w:rPr>
          <w:t>Table ?</w:t>
        </w:r>
        <w:proofErr w:type="gramEnd"/>
        <w:r w:rsidRPr="00F92C53">
          <w:rPr>
            <w:rFonts w:ascii="Times New Roman" w:eastAsia="Times New Roman" w:hAnsi="Times New Roman" w:cs="Times New Roman"/>
            <w:sz w:val="24"/>
            <w:szCs w:val="24"/>
          </w:rPr>
          <w:t>). The cumulative proportional standard deviation attributed to the random effects of replicate population and trial ID was minimal (0.23).</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In general, ACO females (15.0 +/- 3.8 min) displayed shorter mating durations than CO females (16.7 +/- 4.2 min), and both females mated longer with homotypic partners (ACO</w:t>
        </w:r>
      </w:ins>
      <w:ins w:id="53" w:author="Harshavardhan Thyagarajan" w:date="2023-03-21T22:26:00Z">
        <w:r w:rsidRPr="00F92C53">
          <w:rPr>
            <w:rFonts w:ascii="Times New Roman" w:eastAsia="Times New Roman" w:hAnsi="Times New Roman" w:cs="Times New Roman"/>
            <w:sz w:val="24"/>
            <w:szCs w:val="24"/>
            <w:highlight w:val="white"/>
          </w:rPr>
          <w:t>♀</w:t>
        </w:r>
      </w:ins>
      <w:ins w:id="54" w:author="Harshavardhan Thyagarajan" w:date="2023-03-21T22:23:00Z">
        <w:r w:rsidRPr="00F92C53">
          <w:rPr>
            <w:rFonts w:ascii="Times New Roman" w:eastAsia="Times New Roman" w:hAnsi="Times New Roman" w:cs="Times New Roman"/>
            <w:sz w:val="24"/>
            <w:szCs w:val="24"/>
          </w:rPr>
          <w:t>-ACO</w:t>
        </w:r>
      </w:ins>
      <w:ins w:id="55" w:author="Harshavardhan Thyagarajan" w:date="2023-03-21T22:26:00Z">
        <w:r w:rsidRPr="00F92C53">
          <w:rPr>
            <w:rFonts w:ascii="Times New Roman" w:eastAsia="Times New Roman" w:hAnsi="Times New Roman" w:cs="Times New Roman"/>
            <w:sz w:val="24"/>
            <w:szCs w:val="24"/>
            <w:highlight w:val="white"/>
          </w:rPr>
          <w:t>♂</w:t>
        </w:r>
      </w:ins>
      <w:ins w:id="56" w:author="Harshavardhan Thyagarajan" w:date="2023-03-21T22:23:00Z">
        <w:r w:rsidRPr="00F92C53">
          <w:rPr>
            <w:rFonts w:ascii="Times New Roman" w:eastAsia="Times New Roman" w:hAnsi="Times New Roman" w:cs="Times New Roman"/>
            <w:sz w:val="24"/>
            <w:szCs w:val="24"/>
          </w:rPr>
          <w:t xml:space="preserve"> 15.4 +/-4.0 min, ACO</w:t>
        </w:r>
      </w:ins>
      <w:ins w:id="57" w:author="Harshavardhan Thyagarajan" w:date="2023-03-21T22:27:00Z">
        <w:r w:rsidRPr="00F92C53">
          <w:rPr>
            <w:rFonts w:ascii="Times New Roman" w:eastAsia="Times New Roman" w:hAnsi="Times New Roman" w:cs="Times New Roman"/>
            <w:sz w:val="24"/>
            <w:szCs w:val="24"/>
            <w:highlight w:val="white"/>
          </w:rPr>
          <w:t>♀</w:t>
        </w:r>
      </w:ins>
      <w:ins w:id="58" w:author="Harshavardhan Thyagarajan" w:date="2023-03-21T22:23:00Z">
        <w:r w:rsidRPr="00F92C53">
          <w:rPr>
            <w:rFonts w:ascii="Times New Roman" w:eastAsia="Times New Roman" w:hAnsi="Times New Roman" w:cs="Times New Roman"/>
            <w:sz w:val="24"/>
            <w:szCs w:val="24"/>
          </w:rPr>
          <w:t>-C</w:t>
        </w:r>
        <w:r w:rsidRPr="00F92C53">
          <w:rPr>
            <w:rFonts w:ascii="Times New Roman" w:eastAsia="Times New Roman" w:hAnsi="Times New Roman" w:cs="Times New Roman"/>
            <w:sz w:val="24"/>
            <w:szCs w:val="24"/>
          </w:rPr>
          <w:t>O</w:t>
        </w:r>
      </w:ins>
      <w:ins w:id="59" w:author="Harshavardhan Thyagarajan" w:date="2023-03-21T22:26:00Z">
        <w:r w:rsidRPr="00F92C53">
          <w:rPr>
            <w:rFonts w:ascii="Times New Roman" w:eastAsia="Times New Roman" w:hAnsi="Times New Roman" w:cs="Times New Roman"/>
            <w:sz w:val="24"/>
            <w:szCs w:val="24"/>
            <w:highlight w:val="white"/>
          </w:rPr>
          <w:t>♂</w:t>
        </w:r>
      </w:ins>
      <w:ins w:id="60" w:author="Harshavardhan Thyagarajan" w:date="2023-03-21T22:23:00Z">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14.3 +/- 3.5 min, CO</w:t>
        </w:r>
      </w:ins>
      <w:ins w:id="61" w:author="Harshavardhan Thyagarajan" w:date="2023-03-21T22:27:00Z">
        <w:r w:rsidRPr="00F92C53">
          <w:rPr>
            <w:rFonts w:ascii="Times New Roman" w:eastAsia="Times New Roman" w:hAnsi="Times New Roman" w:cs="Times New Roman"/>
            <w:sz w:val="24"/>
            <w:szCs w:val="24"/>
            <w:highlight w:val="white"/>
          </w:rPr>
          <w:t>♀</w:t>
        </w:r>
      </w:ins>
      <w:ins w:id="62" w:author="Harshavardhan Thyagarajan" w:date="2023-03-21T22:23:00Z">
        <w:r w:rsidRPr="00F92C53">
          <w:rPr>
            <w:rFonts w:ascii="Times New Roman" w:eastAsia="Times New Roman" w:hAnsi="Times New Roman" w:cs="Times New Roman"/>
            <w:sz w:val="24"/>
            <w:szCs w:val="24"/>
          </w:rPr>
          <w:t>-ACO</w:t>
        </w:r>
      </w:ins>
      <w:ins w:id="63" w:author="Harshavardhan Thyagarajan" w:date="2023-03-21T22:27:00Z">
        <w:r w:rsidRPr="00F92C53">
          <w:rPr>
            <w:rFonts w:ascii="Times New Roman" w:eastAsia="Times New Roman" w:hAnsi="Times New Roman" w:cs="Times New Roman"/>
            <w:sz w:val="24"/>
            <w:szCs w:val="24"/>
            <w:highlight w:val="white"/>
          </w:rPr>
          <w:t>♂</w:t>
        </w:r>
      </w:ins>
      <w:ins w:id="64" w:author="Harshavardhan Thyagarajan" w:date="2023-03-21T22:23:00Z">
        <w:r w:rsidRPr="00F92C53">
          <w:rPr>
            <w:rFonts w:ascii="Times New Roman" w:eastAsia="Times New Roman" w:hAnsi="Times New Roman" w:cs="Times New Roman"/>
            <w:sz w:val="24"/>
            <w:szCs w:val="24"/>
          </w:rPr>
          <w:t xml:space="preserve"> 16.1 +/-4.6 min, CO</w:t>
        </w:r>
      </w:ins>
      <w:ins w:id="65" w:author="Harshavardhan Thyagarajan" w:date="2023-03-21T22:27:00Z">
        <w:r w:rsidRPr="00F92C53">
          <w:rPr>
            <w:rFonts w:ascii="Times New Roman" w:eastAsia="Times New Roman" w:hAnsi="Times New Roman" w:cs="Times New Roman"/>
            <w:sz w:val="24"/>
            <w:szCs w:val="24"/>
            <w:highlight w:val="white"/>
          </w:rPr>
          <w:t>♀</w:t>
        </w:r>
      </w:ins>
      <w:ins w:id="66" w:author="Harshavardhan Thyagarajan" w:date="2023-03-21T22:23:00Z">
        <w:r w:rsidRPr="00F92C53">
          <w:rPr>
            <w:rFonts w:ascii="Times New Roman" w:eastAsia="Times New Roman" w:hAnsi="Times New Roman" w:cs="Times New Roman"/>
            <w:sz w:val="24"/>
            <w:szCs w:val="24"/>
          </w:rPr>
          <w:t>-CO</w:t>
        </w:r>
      </w:ins>
      <w:ins w:id="67" w:author="Harshavardhan Thyagarajan" w:date="2023-03-21T22:27:00Z">
        <w:r w:rsidRPr="00F92C53">
          <w:rPr>
            <w:rFonts w:ascii="Times New Roman" w:eastAsia="Times New Roman" w:hAnsi="Times New Roman" w:cs="Times New Roman"/>
            <w:sz w:val="24"/>
            <w:szCs w:val="24"/>
            <w:highlight w:val="white"/>
          </w:rPr>
          <w:t>♂</w:t>
        </w:r>
      </w:ins>
      <w:ins w:id="68" w:author="Harshavardhan Thyagarajan" w:date="2023-03-21T22:24:00Z">
        <w:r w:rsidRPr="00F92C53">
          <w:rPr>
            <w:rFonts w:ascii="Times New Roman" w:eastAsia="Times New Roman" w:hAnsi="Times New Roman" w:cs="Times New Roman"/>
            <w:sz w:val="24"/>
            <w:szCs w:val="24"/>
          </w:rPr>
          <w:t xml:space="preserve"> </w:t>
        </w:r>
      </w:ins>
      <w:ins w:id="69" w:author="Harshavardhan Thyagarajan" w:date="2023-03-21T22:23:00Z">
        <w:r w:rsidRPr="00F92C53">
          <w:rPr>
            <w:rFonts w:ascii="Times New Roman" w:eastAsia="Times New Roman" w:hAnsi="Times New Roman" w:cs="Times New Roman"/>
            <w:sz w:val="24"/>
            <w:szCs w:val="24"/>
          </w:rPr>
          <w:t>17.1 +/- 3.8 min). All pairwise contrasts were significant (p&lt;0.05</w:t>
        </w:r>
      </w:ins>
      <w:ins w:id="70" w:author="Harshavardhan Thyagarajan" w:date="2023-03-21T22:24:00Z">
        <w:r w:rsidRPr="00F92C53">
          <w:rPr>
            <w:rFonts w:ascii="Times New Roman" w:eastAsia="Times New Roman" w:hAnsi="Times New Roman" w:cs="Times New Roman"/>
            <w:sz w:val="24"/>
            <w:szCs w:val="24"/>
          </w:rPr>
          <w:t xml:space="preserve">, </w:t>
        </w:r>
        <w:proofErr w:type="gramStart"/>
        <w:r w:rsidRPr="00F92C53">
          <w:rPr>
            <w:rFonts w:ascii="Times New Roman" w:eastAsia="Times New Roman" w:hAnsi="Times New Roman" w:cs="Times New Roman"/>
            <w:sz w:val="24"/>
            <w:szCs w:val="24"/>
          </w:rPr>
          <w:t>Table ?</w:t>
        </w:r>
      </w:ins>
      <w:proofErr w:type="gramEnd"/>
      <w:ins w:id="71" w:author="Harshavardhan Thyagarajan" w:date="2023-03-21T22:23:00Z">
        <w:r w:rsidRPr="00F92C53">
          <w:rPr>
            <w:rFonts w:ascii="Times New Roman" w:eastAsia="Times New Roman" w:hAnsi="Times New Roman" w:cs="Times New Roman"/>
            <w:sz w:val="24"/>
            <w:szCs w:val="24"/>
          </w:rPr>
          <w:t xml:space="preserve">) with the exception of ACO </w:t>
        </w:r>
        <w:r w:rsidRPr="00F92C53">
          <w:rPr>
            <w:rFonts w:ascii="Times New Roman" w:eastAsia="Times New Roman" w:hAnsi="Times New Roman" w:cs="Times New Roman"/>
            <w:sz w:val="24"/>
            <w:szCs w:val="24"/>
          </w:rPr>
          <w:lastRenderedPageBreak/>
          <w:t>females mated with ACO males vs CO females mated with ACO males. There was no significant effect of mated male identity.</w:t>
        </w:r>
      </w:ins>
    </w:p>
    <w:p w14:paraId="00000063" w14:textId="77777777" w:rsidR="00DA4CB8" w:rsidRPr="00F92C53" w:rsidRDefault="00000000">
      <w:pPr>
        <w:ind w:firstLine="540"/>
        <w:rPr>
          <w:rFonts w:ascii="Times New Roman" w:eastAsia="Times New Roman" w:hAnsi="Times New Roman" w:cs="Times New Roman"/>
          <w:i/>
          <w:sz w:val="24"/>
          <w:szCs w:val="24"/>
          <w:u w:val="single"/>
        </w:rPr>
      </w:pPr>
      <w:r w:rsidRPr="00F92C53">
        <w:rPr>
          <w:rFonts w:ascii="Times New Roman" w:eastAsia="Times New Roman" w:hAnsi="Times New Roman" w:cs="Times New Roman"/>
          <w:sz w:val="24"/>
          <w:szCs w:val="24"/>
        </w:rPr>
        <w:t xml:space="preserve"> </w:t>
      </w:r>
    </w:p>
    <w:p w14:paraId="00000064"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Male Mate Choice Assay</w:t>
      </w:r>
    </w:p>
    <w:p w14:paraId="00000065" w14:textId="77777777" w:rsidR="00DA4CB8" w:rsidRPr="00F92C53" w:rsidRDefault="00DA4CB8">
      <w:pPr>
        <w:rPr>
          <w:rFonts w:ascii="Times New Roman" w:eastAsia="Times New Roman" w:hAnsi="Times New Roman" w:cs="Times New Roman"/>
          <w:sz w:val="24"/>
          <w:szCs w:val="24"/>
        </w:rPr>
      </w:pPr>
    </w:p>
    <w:p w14:paraId="00000066"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Overall, ACO males showed a significantly higher proportion of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with ACO females (0.64 +/- 0.08) compared to CO females (0.36 +/- 0.08,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 0.00001, Figure 1b), with no significant heterogeneity between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0.81, Table S2). All three A populations showed an overall significant deviation from the null hypothesis, displaying more homotypic compared to heterotypic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&lt; 0.0001,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 0.001). There was significant heterogeneity observed among trials within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population (</w:t>
      </w:r>
      <w:r w:rsidRPr="00F92C53">
        <w:rPr>
          <w:rFonts w:ascii="Times New Roman" w:eastAsia="Times New Roman" w:hAnsi="Times New Roman" w:cs="Times New Roman"/>
          <w:i/>
          <w:sz w:val="24"/>
          <w:szCs w:val="24"/>
        </w:rPr>
        <w:t xml:space="preserve">P </w:t>
      </w:r>
      <w:r w:rsidRPr="00F92C53">
        <w:rPr>
          <w:rFonts w:ascii="Times New Roman" w:eastAsia="Times New Roman" w:hAnsi="Times New Roman" w:cs="Times New Roman"/>
          <w:sz w:val="24"/>
          <w:szCs w:val="24"/>
        </w:rPr>
        <w:t xml:space="preserve">= 0.01), but not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0.70) or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0.38) populations. </w:t>
      </w:r>
    </w:p>
    <w:p w14:paraId="00000067" w14:textId="77777777" w:rsidR="00DA4CB8" w:rsidRPr="00F92C53" w:rsidRDefault="00DA4CB8">
      <w:pPr>
        <w:ind w:firstLine="540"/>
        <w:rPr>
          <w:rFonts w:ascii="Times New Roman" w:eastAsia="Times New Roman" w:hAnsi="Times New Roman" w:cs="Times New Roman"/>
          <w:sz w:val="24"/>
          <w:szCs w:val="24"/>
        </w:rPr>
      </w:pPr>
    </w:p>
    <w:p w14:paraId="00000068" w14:textId="77777777" w:rsidR="00DA4CB8" w:rsidRDefault="00000000">
      <w:pPr>
        <w:ind w:firstLine="540"/>
        <w:rPr>
          <w:ins w:id="72" w:author="Harshavardhan Thyagarajan" w:date="2023-03-21T22:32: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Overall, CO males displayed a nearly equal proportion of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with ACO (0.51 +/- 0.04) and CO females (0.49 +/- 0.04, P = 0.95, Figure 1b), with no heterogeneity among replicate populations (P = 0.93, Table S2). All three CO populations showed no significant deviation from the null hypothesis of random mating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0.99,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0.65,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0.96). There was also no significant heterogeneity among trials within any of the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0.97,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0.54,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0.91). </w:t>
      </w:r>
    </w:p>
    <w:p w14:paraId="3FBDE0D7" w14:textId="77777777" w:rsidR="00512EF6" w:rsidRDefault="00512EF6">
      <w:pPr>
        <w:ind w:firstLine="540"/>
        <w:rPr>
          <w:ins w:id="73" w:author="Harshavardhan Thyagarajan" w:date="2023-03-21T22:32:00Z"/>
          <w:rFonts w:ascii="Times New Roman" w:eastAsia="Times New Roman" w:hAnsi="Times New Roman" w:cs="Times New Roman"/>
          <w:sz w:val="24"/>
          <w:szCs w:val="24"/>
        </w:rPr>
      </w:pPr>
    </w:p>
    <w:p w14:paraId="6ACC3E9F" w14:textId="21ED3D88" w:rsidR="00512EF6" w:rsidRDefault="00512EF6">
      <w:pPr>
        <w:ind w:firstLine="540"/>
        <w:rPr>
          <w:ins w:id="74" w:author="Harshavardhan Thyagarajan" w:date="2023-03-21T22:33:00Z"/>
          <w:rFonts w:ascii="Times New Roman" w:eastAsia="Times New Roman" w:hAnsi="Times New Roman" w:cs="Times New Roman"/>
          <w:sz w:val="24"/>
          <w:szCs w:val="24"/>
        </w:rPr>
      </w:pPr>
      <w:ins w:id="75" w:author="Harshavardhan Thyagarajan" w:date="2023-03-21T22:32:00Z">
        <w:r>
          <w:rPr>
            <w:rFonts w:ascii="Times New Roman" w:eastAsia="Times New Roman" w:hAnsi="Times New Roman" w:cs="Times New Roman"/>
            <w:sz w:val="24"/>
            <w:szCs w:val="24"/>
          </w:rPr>
          <w:t>N</w:t>
        </w:r>
        <w:r w:rsidRPr="00512EF6">
          <w:rPr>
            <w:rFonts w:ascii="Times New Roman" w:eastAsia="Times New Roman" w:hAnsi="Times New Roman" w:cs="Times New Roman"/>
            <w:sz w:val="24"/>
            <w:szCs w:val="24"/>
          </w:rPr>
          <w:t xml:space="preserve">one of male identity, female identity or interaction between male &amp; female identity </w:t>
        </w:r>
        <w:proofErr w:type="gramStart"/>
        <w:r w:rsidRPr="00512EF6">
          <w:rPr>
            <w:rFonts w:ascii="Times New Roman" w:eastAsia="Times New Roman" w:hAnsi="Times New Roman" w:cs="Times New Roman"/>
            <w:sz w:val="24"/>
            <w:szCs w:val="24"/>
          </w:rPr>
          <w:t>had</w:t>
        </w:r>
      </w:ins>
      <w:ins w:id="76" w:author="Harshavardhan Thyagarajan" w:date="2023-03-21T22:35:00Z">
        <w:r>
          <w:rPr>
            <w:rFonts w:ascii="Times New Roman" w:eastAsia="Times New Roman" w:hAnsi="Times New Roman" w:cs="Times New Roman"/>
            <w:sz w:val="24"/>
            <w:szCs w:val="24"/>
          </w:rPr>
          <w:t xml:space="preserve"> </w:t>
        </w:r>
      </w:ins>
      <w:ins w:id="77" w:author="Harshavardhan Thyagarajan" w:date="2023-03-21T22:32:00Z">
        <w:r w:rsidRPr="00512EF6">
          <w:rPr>
            <w:rFonts w:ascii="Times New Roman" w:eastAsia="Times New Roman" w:hAnsi="Times New Roman" w:cs="Times New Roman"/>
            <w:sz w:val="24"/>
            <w:szCs w:val="24"/>
          </w:rPr>
          <w:t>an effect on</w:t>
        </w:r>
        <w:proofErr w:type="gramEnd"/>
        <w:r w:rsidRPr="00512EF6">
          <w:rPr>
            <w:rFonts w:ascii="Times New Roman" w:eastAsia="Times New Roman" w:hAnsi="Times New Roman" w:cs="Times New Roman"/>
            <w:sz w:val="24"/>
            <w:szCs w:val="24"/>
          </w:rPr>
          <w:t xml:space="preserve"> mating latenc</w:t>
        </w:r>
      </w:ins>
      <w:ins w:id="78" w:author="Harshavardhan Thyagarajan" w:date="2023-03-21T22:35:00Z">
        <w:r>
          <w:rPr>
            <w:rFonts w:ascii="Times New Roman" w:eastAsia="Times New Roman" w:hAnsi="Times New Roman" w:cs="Times New Roman"/>
            <w:sz w:val="24"/>
            <w:szCs w:val="24"/>
          </w:rPr>
          <w:t>y</w:t>
        </w:r>
      </w:ins>
      <w:ins w:id="79" w:author="Harshavardhan Thyagarajan" w:date="2023-03-21T22:32:00Z">
        <w:r w:rsidRPr="00512EF6">
          <w:rPr>
            <w:rFonts w:ascii="Times New Roman" w:eastAsia="Times New Roman" w:hAnsi="Times New Roman" w:cs="Times New Roman"/>
            <w:sz w:val="24"/>
            <w:szCs w:val="24"/>
          </w:rPr>
          <w:t>. The cumulative proportional standard deviation attributed to the random effects of replicate population and trial ID was minimal (0.17). Females from the CO populations displayed a slightly higher mating latency with both ACO and CO males (18.0+/-12.2 min, 18.1+/-13.4 min respectively), compared to the ACO females (16.6+/-10.7 min, 16.9+/-12.0 min respectively) but these differences were non</w:t>
        </w:r>
      </w:ins>
      <w:ins w:id="80" w:author="Harshavardhan Thyagarajan" w:date="2023-03-21T22:33:00Z">
        <w:r>
          <w:rPr>
            <w:rFonts w:ascii="Times New Roman" w:eastAsia="Times New Roman" w:hAnsi="Times New Roman" w:cs="Times New Roman"/>
            <w:sz w:val="24"/>
            <w:szCs w:val="24"/>
          </w:rPr>
          <w:t>-</w:t>
        </w:r>
      </w:ins>
      <w:ins w:id="81" w:author="Harshavardhan Thyagarajan" w:date="2023-03-21T22:32:00Z">
        <w:r w:rsidRPr="00512EF6">
          <w:rPr>
            <w:rFonts w:ascii="Times New Roman" w:eastAsia="Times New Roman" w:hAnsi="Times New Roman" w:cs="Times New Roman"/>
            <w:sz w:val="24"/>
            <w:szCs w:val="24"/>
          </w:rPr>
          <w:t>significant.</w:t>
        </w:r>
      </w:ins>
    </w:p>
    <w:p w14:paraId="6E88EF78" w14:textId="77777777" w:rsidR="00512EF6" w:rsidRDefault="00512EF6">
      <w:pPr>
        <w:ind w:firstLine="540"/>
        <w:rPr>
          <w:ins w:id="82" w:author="Harshavardhan Thyagarajan" w:date="2023-03-21T22:33:00Z"/>
          <w:rFonts w:ascii="Times New Roman" w:eastAsia="Times New Roman" w:hAnsi="Times New Roman" w:cs="Times New Roman"/>
          <w:sz w:val="24"/>
          <w:szCs w:val="24"/>
        </w:rPr>
      </w:pPr>
    </w:p>
    <w:p w14:paraId="7CE7D399" w14:textId="141B177E" w:rsidR="00512EF6" w:rsidRPr="00F92C53" w:rsidRDefault="00512EF6">
      <w:pPr>
        <w:ind w:firstLine="540"/>
        <w:rPr>
          <w:rFonts w:ascii="Times New Roman" w:eastAsia="Times New Roman" w:hAnsi="Times New Roman" w:cs="Times New Roman"/>
          <w:sz w:val="24"/>
          <w:szCs w:val="24"/>
        </w:rPr>
      </w:pPr>
      <w:ins w:id="83" w:author="Harshavardhan Thyagarajan" w:date="2023-03-21T22:33:00Z">
        <w:r>
          <w:rPr>
            <w:rFonts w:ascii="Times New Roman" w:eastAsia="Times New Roman" w:hAnsi="Times New Roman" w:cs="Times New Roman"/>
            <w:sz w:val="24"/>
            <w:szCs w:val="24"/>
          </w:rPr>
          <w:t>O</w:t>
        </w:r>
        <w:r w:rsidRPr="00512EF6">
          <w:rPr>
            <w:rFonts w:ascii="Times New Roman" w:eastAsia="Times New Roman" w:hAnsi="Times New Roman" w:cs="Times New Roman"/>
            <w:sz w:val="24"/>
            <w:szCs w:val="24"/>
          </w:rPr>
          <w:t>nly mated female identity had a significant effect on mating duration (</w:t>
        </w:r>
        <w:r w:rsidRPr="00943FB6">
          <w:rPr>
            <w:rFonts w:ascii="Times New Roman" w:eastAsia="Times New Roman" w:hAnsi="Times New Roman" w:cs="Times New Roman"/>
            <w:i/>
            <w:iCs/>
            <w:sz w:val="24"/>
            <w:szCs w:val="24"/>
            <w:rPrChange w:id="84" w:author="Harshavardhan Thyagarajan" w:date="2023-03-21T22:53:00Z">
              <w:rPr>
                <w:rFonts w:ascii="Times New Roman" w:eastAsia="Times New Roman" w:hAnsi="Times New Roman" w:cs="Times New Roman"/>
                <w:sz w:val="24"/>
                <w:szCs w:val="24"/>
              </w:rPr>
            </w:rPrChange>
          </w:rPr>
          <w:t>P</w:t>
        </w:r>
        <w:r w:rsidRPr="00512EF6">
          <w:rPr>
            <w:rFonts w:ascii="Times New Roman" w:eastAsia="Times New Roman" w:hAnsi="Times New Roman" w:cs="Times New Roman"/>
            <w:sz w:val="24"/>
            <w:szCs w:val="24"/>
          </w:rPr>
          <w:t xml:space="preserve"> = &lt;0.00</w:t>
        </w:r>
      </w:ins>
      <w:ins w:id="85" w:author="Harshavardhan Thyagarajan" w:date="2023-03-21T22:53:00Z">
        <w:r w:rsidR="00943FB6">
          <w:rPr>
            <w:rFonts w:ascii="Times New Roman" w:eastAsia="Times New Roman" w:hAnsi="Times New Roman" w:cs="Times New Roman"/>
            <w:sz w:val="24"/>
            <w:szCs w:val="24"/>
          </w:rPr>
          <w:t>0</w:t>
        </w:r>
      </w:ins>
      <w:ins w:id="86" w:author="Harshavardhan Thyagarajan" w:date="2023-03-21T22:33:00Z">
        <w:r w:rsidRPr="00512EF6">
          <w:rPr>
            <w:rFonts w:ascii="Times New Roman" w:eastAsia="Times New Roman" w:hAnsi="Times New Roman" w:cs="Times New Roman"/>
            <w:sz w:val="24"/>
            <w:szCs w:val="24"/>
          </w:rPr>
          <w:t xml:space="preserve">1, </w:t>
        </w:r>
        <w:proofErr w:type="gramStart"/>
        <w:r w:rsidRPr="00512EF6">
          <w:rPr>
            <w:rFonts w:ascii="Times New Roman" w:eastAsia="Times New Roman" w:hAnsi="Times New Roman" w:cs="Times New Roman"/>
            <w:sz w:val="24"/>
            <w:szCs w:val="24"/>
          </w:rPr>
          <w:t>Table ?</w:t>
        </w:r>
        <w:proofErr w:type="gramEnd"/>
        <w:r w:rsidRPr="00512EF6">
          <w:rPr>
            <w:rFonts w:ascii="Times New Roman" w:eastAsia="Times New Roman" w:hAnsi="Times New Roman" w:cs="Times New Roman"/>
            <w:sz w:val="24"/>
            <w:szCs w:val="24"/>
          </w:rPr>
          <w:t>). The cumulative proportional standard deviation attributed to the random effects of replicate population and trial ID was minimal (0.18). Males from the both populations displayed a slightly higher mating latency with CO females (16.3+/-5.0 min, 17.3+/-4.8 min respectively), compared to the ACO females (14.8+/-5.0 min, 15.0+/-5.6 min respectively). There was no significant effect of male identity or interaction between male and female identit</w:t>
        </w:r>
        <w:r>
          <w:rPr>
            <w:rFonts w:ascii="Times New Roman" w:eastAsia="Times New Roman" w:hAnsi="Times New Roman" w:cs="Times New Roman"/>
            <w:sz w:val="24"/>
            <w:szCs w:val="24"/>
          </w:rPr>
          <w:t>y.</w:t>
        </w:r>
      </w:ins>
    </w:p>
    <w:p w14:paraId="00000069" w14:textId="77777777" w:rsidR="00DA4CB8" w:rsidRPr="00F92C53" w:rsidRDefault="00DA4CB8">
      <w:pPr>
        <w:ind w:firstLine="540"/>
        <w:rPr>
          <w:rFonts w:ascii="Times New Roman" w:eastAsia="Times New Roman" w:hAnsi="Times New Roman" w:cs="Times New Roman"/>
          <w:sz w:val="24"/>
          <w:szCs w:val="24"/>
        </w:rPr>
      </w:pPr>
    </w:p>
    <w:p w14:paraId="0000006A"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Group Mate Choice Assay</w:t>
      </w:r>
    </w:p>
    <w:p w14:paraId="0000006B" w14:textId="77777777" w:rsidR="00DA4CB8" w:rsidRPr="00F92C53" w:rsidRDefault="00DA4CB8">
      <w:pPr>
        <w:rPr>
          <w:rFonts w:ascii="Times New Roman" w:eastAsia="Times New Roman" w:hAnsi="Times New Roman" w:cs="Times New Roman"/>
          <w:sz w:val="24"/>
          <w:szCs w:val="24"/>
        </w:rPr>
      </w:pPr>
    </w:p>
    <w:p w14:paraId="0000006C"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Overall,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sz w:val="24"/>
          <w:szCs w:val="24"/>
        </w:rPr>
        <w:t xml:space="preserve"> females showed a significantly higher proportion of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with CO males (0.62 +/- 0.20) compared to ACO males (0.38 +/- 0.20,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w:t>
      </w:r>
      <w:del w:id="87" w:author="Harshavardhan Thyagarajan" w:date="2023-03-21T22:56:00Z">
        <w:r w:rsidRPr="00F92C53" w:rsidDel="00637E42">
          <w:rPr>
            <w:rFonts w:ascii="Times New Roman" w:eastAsia="Times New Roman" w:hAnsi="Times New Roman" w:cs="Times New Roman"/>
            <w:sz w:val="24"/>
            <w:szCs w:val="24"/>
          </w:rPr>
          <w:delText>0</w:delText>
        </w:r>
      </w:del>
      <w:r w:rsidRPr="00F92C53">
        <w:rPr>
          <w:rFonts w:ascii="Times New Roman" w:eastAsia="Times New Roman" w:hAnsi="Times New Roman" w:cs="Times New Roman"/>
          <w:sz w:val="24"/>
          <w:szCs w:val="24"/>
        </w:rPr>
        <w:t>1, Figure 1c), with significant heterogeneity being observed between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0.01, Table S3).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an overall significant deviation from the null hypothesis, displaying more </w:t>
      </w:r>
      <w:r w:rsidRPr="00F92C53">
        <w:rPr>
          <w:rFonts w:ascii="Times New Roman" w:eastAsia="Times New Roman" w:hAnsi="Times New Roman" w:cs="Times New Roman"/>
          <w:sz w:val="24"/>
          <w:szCs w:val="24"/>
        </w:rPr>
        <w:lastRenderedPageBreak/>
        <w:t xml:space="preserve">heterotypic compared to homotypic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&lt;0.0001).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females showed no deviation from the null expectation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0.78). There was no significant heterogeneity observed among trials within any of the three replicate ACO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0.49,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0.45,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0.50). </w:t>
      </w:r>
    </w:p>
    <w:p w14:paraId="0000006D" w14:textId="77777777" w:rsidR="00DA4CB8" w:rsidRPr="00F92C53" w:rsidRDefault="00DA4CB8">
      <w:pPr>
        <w:ind w:firstLine="540"/>
        <w:rPr>
          <w:rFonts w:ascii="Times New Roman" w:eastAsia="Times New Roman" w:hAnsi="Times New Roman" w:cs="Times New Roman"/>
          <w:sz w:val="24"/>
          <w:szCs w:val="24"/>
        </w:rPr>
      </w:pPr>
    </w:p>
    <w:p w14:paraId="0000006E"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females showed significantly more homotypic (0.61 +/- 0.17) compared to heterotypic (0.39 +/- 0.17)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Figure 1c), with no heterogeneity between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0.12, Table S3).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an overall significant deviation from the null hypothesis, with more homotypic compared to heterotypic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&lt;0.001).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populations showed no overall deviation from a random mating ratio of 1:1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0.07). When data was pooled across trials, both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populations showed significant deviation from a random mating ratio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&lt;0.0001). There was no significant heterogeneity among trials within any of the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0.58,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0.96). </w:t>
      </w:r>
    </w:p>
    <w:p w14:paraId="0000006F" w14:textId="77777777" w:rsidR="00DA4CB8" w:rsidRPr="00F92C53" w:rsidRDefault="00000000">
      <w:pPr>
        <w:rPr>
          <w:rFonts w:ascii="Times New Roman" w:eastAsia="Times New Roman" w:hAnsi="Times New Roman" w:cs="Times New Roman"/>
          <w:b/>
          <w:i/>
          <w:sz w:val="24"/>
          <w:szCs w:val="24"/>
        </w:rPr>
      </w:pPr>
      <w:r w:rsidRPr="00F92C53">
        <w:rPr>
          <w:rFonts w:ascii="Times New Roman" w:eastAsia="Times New Roman" w:hAnsi="Times New Roman" w:cs="Times New Roman"/>
          <w:sz w:val="24"/>
          <w:szCs w:val="24"/>
        </w:rPr>
        <w:t xml:space="preserve">  </w:t>
      </w:r>
    </w:p>
    <w:p w14:paraId="00000070" w14:textId="77777777" w:rsidR="00DA4CB8" w:rsidRPr="00F92C53" w:rsidRDefault="00000000">
      <w:pPr>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Post-mating prezygotic reproductive isolation</w:t>
      </w:r>
    </w:p>
    <w:p w14:paraId="00000071" w14:textId="77777777" w:rsidR="00DA4CB8" w:rsidRPr="00F92C53" w:rsidRDefault="00DA4CB8">
      <w:pPr>
        <w:ind w:firstLine="540"/>
        <w:rPr>
          <w:rFonts w:ascii="Times New Roman" w:eastAsia="Times New Roman" w:hAnsi="Times New Roman" w:cs="Times New Roman"/>
          <w:i/>
          <w:sz w:val="24"/>
          <w:szCs w:val="24"/>
          <w:u w:val="single"/>
        </w:rPr>
      </w:pPr>
    </w:p>
    <w:p w14:paraId="00000072"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Hatchability</w:t>
      </w:r>
    </w:p>
    <w:p w14:paraId="00000073" w14:textId="77777777" w:rsidR="00DA4CB8" w:rsidRPr="00F92C53" w:rsidRDefault="00DA4CB8">
      <w:pPr>
        <w:ind w:firstLine="540"/>
        <w:rPr>
          <w:rFonts w:ascii="Times New Roman" w:eastAsia="Times New Roman" w:hAnsi="Times New Roman" w:cs="Times New Roman"/>
          <w:sz w:val="24"/>
          <w:szCs w:val="24"/>
        </w:rPr>
      </w:pPr>
    </w:p>
    <w:p w14:paraId="00000074"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had a significant effect on egg hatchability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&lt;0.01, Table S4). The random effect of replicate population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0.89). The only significant differences in hatch rate was the decline </w:t>
      </w:r>
      <w:proofErr w:type="gramStart"/>
      <w:r w:rsidRPr="00F92C53">
        <w:rPr>
          <w:rFonts w:ascii="Times New Roman" w:eastAsia="Times New Roman" w:hAnsi="Times New Roman" w:cs="Times New Roman"/>
          <w:sz w:val="24"/>
          <w:szCs w:val="24"/>
        </w:rPr>
        <w:t xml:space="preserve">of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proofErr w:type="gramEnd"/>
      <w:r w:rsidRPr="00F92C53">
        <w:rPr>
          <w:rFonts w:ascii="Times New Roman" w:eastAsia="Times New Roman" w:hAnsi="Times New Roman" w:cs="Times New Roman"/>
          <w:sz w:val="24"/>
          <w:szCs w:val="24"/>
          <w:highlight w:val="white"/>
        </w:rPr>
        <w:t>♀ × A</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hybrids compared to ACO and CO parental lines (Figure 2a). Overall, hatchability was high with average values between 0.96 +/- 0.02 </w:t>
      </w:r>
      <w:proofErr w:type="gramStart"/>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proofErr w:type="gramEnd"/>
      <w:r w:rsidRPr="00F92C53">
        <w:rPr>
          <w:rFonts w:ascii="Times New Roman" w:eastAsia="Times New Roman" w:hAnsi="Times New Roman" w:cs="Times New Roman"/>
          <w:sz w:val="24"/>
          <w:szCs w:val="24"/>
          <w:highlight w:val="white"/>
        </w:rPr>
        <w:t>♀ × A</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hybrids) and 0.98 +/- 0.01 (ACO parentals). </w:t>
      </w:r>
    </w:p>
    <w:p w14:paraId="00000075" w14:textId="77777777" w:rsidR="00DA4CB8" w:rsidRPr="00F92C53" w:rsidRDefault="00DA4CB8">
      <w:pPr>
        <w:rPr>
          <w:rFonts w:ascii="Times New Roman" w:eastAsia="Times New Roman" w:hAnsi="Times New Roman" w:cs="Times New Roman"/>
          <w:sz w:val="24"/>
          <w:szCs w:val="24"/>
        </w:rPr>
      </w:pPr>
    </w:p>
    <w:p w14:paraId="00000076" w14:textId="77777777" w:rsidR="00DA4CB8" w:rsidRPr="00F92C53" w:rsidRDefault="00000000">
      <w:pPr>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Postzygotic reproductive isolation</w:t>
      </w:r>
    </w:p>
    <w:p w14:paraId="00000077" w14:textId="77777777" w:rsidR="00DA4CB8" w:rsidRPr="00F92C53" w:rsidRDefault="00DA4CB8">
      <w:pPr>
        <w:ind w:firstLine="540"/>
        <w:rPr>
          <w:rFonts w:ascii="Times New Roman" w:eastAsia="Times New Roman" w:hAnsi="Times New Roman" w:cs="Times New Roman"/>
          <w:i/>
          <w:sz w:val="24"/>
          <w:szCs w:val="24"/>
          <w:u w:val="single"/>
        </w:rPr>
      </w:pPr>
    </w:p>
    <w:p w14:paraId="00000078"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Larvae to adult viability</w:t>
      </w:r>
    </w:p>
    <w:p w14:paraId="00000079" w14:textId="77777777" w:rsidR="00DA4CB8" w:rsidRPr="00F92C53" w:rsidRDefault="00DA4CB8">
      <w:pPr>
        <w:ind w:firstLine="540"/>
        <w:rPr>
          <w:rFonts w:ascii="Times New Roman" w:eastAsia="Times New Roman" w:hAnsi="Times New Roman" w:cs="Times New Roman"/>
          <w:sz w:val="24"/>
          <w:szCs w:val="24"/>
        </w:rPr>
      </w:pPr>
    </w:p>
    <w:p w14:paraId="0000007A"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also a significant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S4) and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&lt;0.01) on the viability of flies. On average, larvae to adult viability </w:t>
      </w:r>
      <w:proofErr w:type="gramStart"/>
      <w:r w:rsidRPr="00F92C53">
        <w:rPr>
          <w:rFonts w:ascii="Times New Roman" w:eastAsia="Times New Roman" w:hAnsi="Times New Roman" w:cs="Times New Roman"/>
          <w:sz w:val="24"/>
          <w:szCs w:val="24"/>
        </w:rPr>
        <w:t>was</w:t>
      </w:r>
      <w:proofErr w:type="gramEnd"/>
      <w:r w:rsidRPr="00F92C53">
        <w:rPr>
          <w:rFonts w:ascii="Times New Roman" w:eastAsia="Times New Roman" w:hAnsi="Times New Roman" w:cs="Times New Roman"/>
          <w:sz w:val="24"/>
          <w:szCs w:val="24"/>
        </w:rPr>
        <w:t xml:space="preserve"> lowest for ACO parental (0.78 +/- 0.08) and highest for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F2 flies (0.93 +/- 0.06). Both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hybrids and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F2 hybrids demonstrated significantly higher viability than ACO, CO and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F1 flies and CO flies showed significantly higher viability than ACO flies (Figure 2b)</w:t>
      </w:r>
      <w:proofErr w:type="gramStart"/>
      <w:r w:rsidRPr="00F92C53">
        <w:rPr>
          <w:rFonts w:ascii="Times New Roman" w:eastAsia="Times New Roman" w:hAnsi="Times New Roman" w:cs="Times New Roman"/>
          <w:sz w:val="24"/>
          <w:szCs w:val="24"/>
        </w:rPr>
        <w:t>. .</w:t>
      </w:r>
      <w:proofErr w:type="gramEnd"/>
      <w:r w:rsidRPr="00F92C53">
        <w:rPr>
          <w:rFonts w:ascii="Times New Roman" w:eastAsia="Times New Roman" w:hAnsi="Times New Roman" w:cs="Times New Roman"/>
          <w:sz w:val="24"/>
          <w:szCs w:val="24"/>
        </w:rPr>
        <w:t xml:space="preserve"> </w:t>
      </w:r>
    </w:p>
    <w:p w14:paraId="0000007B" w14:textId="77777777" w:rsidR="00DA4CB8" w:rsidRPr="00F92C53" w:rsidRDefault="00DA4CB8">
      <w:pPr>
        <w:rPr>
          <w:rFonts w:ascii="Times New Roman" w:eastAsia="Times New Roman" w:hAnsi="Times New Roman" w:cs="Times New Roman"/>
          <w:sz w:val="24"/>
          <w:szCs w:val="24"/>
        </w:rPr>
      </w:pPr>
    </w:p>
    <w:p w14:paraId="0000007C"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Development time</w:t>
      </w:r>
    </w:p>
    <w:p w14:paraId="0000007D" w14:textId="77777777" w:rsidR="00DA4CB8" w:rsidRPr="00F92C53" w:rsidRDefault="00DA4CB8">
      <w:pPr>
        <w:ind w:firstLine="540"/>
        <w:rPr>
          <w:rFonts w:ascii="Times New Roman" w:eastAsia="Times New Roman" w:hAnsi="Times New Roman" w:cs="Times New Roman"/>
          <w:sz w:val="24"/>
          <w:szCs w:val="24"/>
        </w:rPr>
      </w:pPr>
    </w:p>
    <w:p w14:paraId="0000007E" w14:textId="77777777" w:rsidR="00DA4CB8" w:rsidRPr="00F92C53" w:rsidRDefault="00000000">
      <w:pPr>
        <w:ind w:firstLine="72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 significant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S5), but not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0.51) on the development time of flies. All four hybrid crosses demonstrated </w:t>
      </w:r>
      <w:r w:rsidRPr="00F92C53">
        <w:rPr>
          <w:rFonts w:ascii="Times New Roman" w:eastAsia="Times New Roman" w:hAnsi="Times New Roman" w:cs="Times New Roman"/>
          <w:sz w:val="24"/>
          <w:szCs w:val="24"/>
        </w:rPr>
        <w:lastRenderedPageBreak/>
        <w:t xml:space="preserve">development times that were significantly longer than ACO parental flies (175.76 +/- 1.33 hours) and significantly shorter than CO parental flies (218.32 +/- 3.22 hours). There were no significant differences in development times among the four hybrid crosses (Figure 2d). </w:t>
      </w:r>
    </w:p>
    <w:p w14:paraId="0000007F" w14:textId="77777777" w:rsidR="00DA4CB8" w:rsidRPr="00F92C53" w:rsidRDefault="00DA4CB8">
      <w:pPr>
        <w:rPr>
          <w:rFonts w:ascii="Times New Roman" w:eastAsia="Times New Roman" w:hAnsi="Times New Roman" w:cs="Times New Roman"/>
          <w:i/>
          <w:sz w:val="24"/>
          <w:szCs w:val="24"/>
          <w:u w:val="single"/>
        </w:rPr>
      </w:pPr>
    </w:p>
    <w:p w14:paraId="00000080"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Body size</w:t>
      </w:r>
    </w:p>
    <w:p w14:paraId="00000081" w14:textId="77777777" w:rsidR="00DA4CB8" w:rsidRPr="00F92C53" w:rsidRDefault="00DA4CB8">
      <w:pPr>
        <w:rPr>
          <w:rFonts w:ascii="Times New Roman" w:eastAsia="Times New Roman" w:hAnsi="Times New Roman" w:cs="Times New Roman"/>
          <w:sz w:val="24"/>
          <w:szCs w:val="24"/>
        </w:rPr>
      </w:pPr>
    </w:p>
    <w:p w14:paraId="00000082" w14:textId="77777777" w:rsidR="00DA4CB8" w:rsidRPr="00F92C53" w:rsidRDefault="00000000">
      <w:pPr>
        <w:ind w:firstLine="72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also had a significant effect on the body size of flies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S5). The random effect of the replicate population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=0.23). All four hybrid lines showed average individual weights that were significantly higher than parental ACO lines (0.21 +/- 0.01 g), and significantly lower than parental CO lines (0.31 +/- 0.02 g). Hybrid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flies were also significantly heavier than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flies (Figure 2c). </w:t>
      </w:r>
    </w:p>
    <w:p w14:paraId="00000083" w14:textId="77777777" w:rsidR="00DA4CB8" w:rsidRPr="00F92C53" w:rsidRDefault="00DA4CB8">
      <w:pPr>
        <w:ind w:firstLine="720"/>
        <w:rPr>
          <w:rFonts w:ascii="Times New Roman" w:eastAsia="Times New Roman" w:hAnsi="Times New Roman" w:cs="Times New Roman"/>
          <w:sz w:val="24"/>
          <w:szCs w:val="24"/>
        </w:rPr>
      </w:pPr>
    </w:p>
    <w:p w14:paraId="00000084" w14:textId="77777777" w:rsidR="00DA4CB8" w:rsidRPr="00F92C53" w:rsidRDefault="00000000">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Reproductive fitness</w:t>
      </w:r>
    </w:p>
    <w:p w14:paraId="00000085" w14:textId="77777777" w:rsidR="00DA4CB8" w:rsidRPr="00F92C53" w:rsidRDefault="00DA4CB8">
      <w:pPr>
        <w:ind w:firstLine="540"/>
        <w:rPr>
          <w:rFonts w:ascii="Times New Roman" w:eastAsia="Times New Roman" w:hAnsi="Times New Roman" w:cs="Times New Roman"/>
          <w:sz w:val="24"/>
          <w:szCs w:val="24"/>
        </w:rPr>
      </w:pPr>
    </w:p>
    <w:p w14:paraId="00000086"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had a significant effect on female reproductive fitness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S6). Parental CO lines showed the highest average fitness (0.24 +/- 0.12), parental ACO lines the lowest (0.12 +/- 0.10) and hybrids displayed intermediate fitness between parental lines (Figure 3). All cross identities produced significantly more offspring than parental ACO females and flies from all cross identities, except for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females, produced significantly fewer offspring than parental CO flies. In both cases, second generation (F2) females displayed lower reproductive fitness than first generation (F1) hybrids. There was no significant effect of population replicate on female fertility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1). </w:t>
      </w:r>
    </w:p>
    <w:p w14:paraId="0BE3BB0C" w14:textId="77777777" w:rsidR="00512EF6" w:rsidRDefault="00512EF6" w:rsidP="00512EF6">
      <w:pPr>
        <w:ind w:firstLine="540"/>
        <w:rPr>
          <w:ins w:id="88" w:author="Harshavardhan Thyagarajan" w:date="2023-03-21T22:35:00Z"/>
          <w:rFonts w:ascii="Times New Roman" w:eastAsia="Times New Roman" w:hAnsi="Times New Roman" w:cs="Times New Roman"/>
          <w:sz w:val="24"/>
          <w:szCs w:val="24"/>
        </w:rPr>
      </w:pPr>
    </w:p>
    <w:p w14:paraId="00000087" w14:textId="56C62E1C" w:rsidR="00DA4CB8" w:rsidRPr="00F92C53" w:rsidDel="00512EF6" w:rsidRDefault="00000000">
      <w:pPr>
        <w:ind w:firstLine="540"/>
        <w:rPr>
          <w:del w:id="89" w:author="Harshavardhan Thyagarajan" w:date="2023-03-21T22:34: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 significant fixed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S6) and random effect of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0.02) on the fertility of male flies.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male hybrids showed the highest average fitness (0.13 +/- 0.20) and ACO males the lowest (0.05 +/- 0.11). F1 hybrid and CO males demonstrated a significantly higher fitness than F2 and ACO males (Figure 3). F2 hybrid males sired significantly more offspring than A males. </w:t>
      </w:r>
      <w:proofErr w:type="gramStart"/>
      <w:r w:rsidRPr="00F92C53">
        <w:rPr>
          <w:rFonts w:ascii="Times New Roman" w:eastAsia="Times New Roman" w:hAnsi="Times New Roman" w:cs="Times New Roman"/>
          <w:sz w:val="24"/>
          <w:szCs w:val="24"/>
        </w:rPr>
        <w:t>Similar to</w:t>
      </w:r>
      <w:proofErr w:type="gramEnd"/>
      <w:r w:rsidRPr="00F92C53">
        <w:rPr>
          <w:rFonts w:ascii="Times New Roman" w:eastAsia="Times New Roman" w:hAnsi="Times New Roman" w:cs="Times New Roman"/>
          <w:sz w:val="24"/>
          <w:szCs w:val="24"/>
        </w:rPr>
        <w:t xml:space="preserve"> that observed in the female assay, male F2 hybrids displayed significantly lower fitness than F1 hybrids. While female flies displayed fitness values around the expected value, males of both parental and hybrid cross identities produced a lower proportion of offspring than expected when in competition with four competitors (Figure 3). </w:t>
      </w:r>
    </w:p>
    <w:p w14:paraId="00000088" w14:textId="77777777" w:rsidR="00DA4CB8" w:rsidRPr="00F92C53" w:rsidDel="00512EF6" w:rsidRDefault="00DA4CB8">
      <w:pPr>
        <w:rPr>
          <w:del w:id="90" w:author="Harshavardhan Thyagarajan" w:date="2023-03-21T22:34:00Z"/>
          <w:rFonts w:ascii="Times New Roman" w:eastAsia="Times New Roman" w:hAnsi="Times New Roman" w:cs="Times New Roman"/>
          <w:sz w:val="24"/>
          <w:szCs w:val="24"/>
        </w:rPr>
      </w:pPr>
    </w:p>
    <w:p w14:paraId="13C832D2" w14:textId="77777777" w:rsidR="00512EF6" w:rsidRDefault="00512EF6" w:rsidP="00512EF6">
      <w:pPr>
        <w:ind w:firstLine="540"/>
        <w:rPr>
          <w:ins w:id="91" w:author="Harshavardhan Thyagarajan" w:date="2023-03-21T22:34:00Z"/>
          <w:rFonts w:ascii="Times New Roman" w:eastAsia="Times New Roman" w:hAnsi="Times New Roman" w:cs="Times New Roman"/>
          <w:b/>
          <w:sz w:val="24"/>
          <w:szCs w:val="24"/>
        </w:rPr>
        <w:pPrChange w:id="92" w:author="Harshavardhan Thyagarajan" w:date="2023-03-21T22:34:00Z">
          <w:pPr/>
        </w:pPrChange>
      </w:pPr>
      <w:ins w:id="93" w:author="Harshavardhan Thyagarajan" w:date="2023-03-21T22:34:00Z">
        <w:r>
          <w:rPr>
            <w:rFonts w:ascii="Times New Roman" w:eastAsia="Times New Roman" w:hAnsi="Times New Roman" w:cs="Times New Roman"/>
            <w:b/>
            <w:sz w:val="24"/>
            <w:szCs w:val="24"/>
          </w:rPr>
          <w:br w:type="page"/>
        </w:r>
      </w:ins>
    </w:p>
    <w:p w14:paraId="00000089" w14:textId="6F6F16BD" w:rsidR="00DA4CB8" w:rsidRPr="00F92C53" w:rsidRDefault="00000000">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DISCUSSION</w:t>
      </w:r>
    </w:p>
    <w:p w14:paraId="0000008A" w14:textId="77777777" w:rsidR="00DA4CB8" w:rsidRPr="00F92C53" w:rsidRDefault="00DA4CB8">
      <w:pPr>
        <w:rPr>
          <w:rFonts w:ascii="Times New Roman" w:eastAsia="Times New Roman" w:hAnsi="Times New Roman" w:cs="Times New Roman"/>
          <w:sz w:val="24"/>
          <w:szCs w:val="24"/>
        </w:rPr>
      </w:pPr>
    </w:p>
    <w:p w14:paraId="0000008B"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Our experimental assays show the striking differentiation between the ACO and CO populations after over three decades and 1</w:t>
      </w:r>
      <w:del w:id="94" w:author="Harshavardhan Thyagarajan" w:date="2023-03-21T23:33:00Z">
        <w:r w:rsidRPr="00F92C53" w:rsidDel="00C0746A">
          <w:rPr>
            <w:rFonts w:ascii="Times New Roman" w:eastAsia="Times New Roman" w:hAnsi="Times New Roman" w:cs="Times New Roman"/>
            <w:sz w:val="24"/>
            <w:szCs w:val="24"/>
          </w:rPr>
          <w:delText xml:space="preserve"> </w:delText>
        </w:r>
      </w:del>
      <w:r w:rsidRPr="00F92C53">
        <w:rPr>
          <w:rFonts w:ascii="Times New Roman" w:eastAsia="Times New Roman" w:hAnsi="Times New Roman" w:cs="Times New Roman"/>
          <w:sz w:val="24"/>
          <w:szCs w:val="24"/>
        </w:rPr>
        <w:t xml:space="preserve">500 generations of divergent selection on demography. The ACO population adults </w:t>
      </w:r>
      <w:proofErr w:type="spellStart"/>
      <w:r w:rsidRPr="00F92C53">
        <w:rPr>
          <w:rFonts w:ascii="Times New Roman" w:eastAsia="Times New Roman" w:hAnsi="Times New Roman" w:cs="Times New Roman"/>
          <w:sz w:val="24"/>
          <w:szCs w:val="24"/>
        </w:rPr>
        <w:t>eclose</w:t>
      </w:r>
      <w:proofErr w:type="spellEnd"/>
      <w:r w:rsidRPr="00F92C53">
        <w:rPr>
          <w:rFonts w:ascii="Times New Roman" w:eastAsia="Times New Roman" w:hAnsi="Times New Roman" w:cs="Times New Roman"/>
          <w:sz w:val="24"/>
          <w:szCs w:val="24"/>
        </w:rPr>
        <w:t xml:space="preserve"> nearly two days earlier than the CO population adults do. The clear </w:t>
      </w:r>
      <w:proofErr w:type="spellStart"/>
      <w:r w:rsidRPr="00F92C53">
        <w:rPr>
          <w:rFonts w:ascii="Times New Roman" w:eastAsia="Times New Roman" w:hAnsi="Times New Roman" w:cs="Times New Roman"/>
          <w:sz w:val="24"/>
          <w:szCs w:val="24"/>
        </w:rPr>
        <w:t>tradeoff</w:t>
      </w:r>
      <w:proofErr w:type="spellEnd"/>
      <w:r w:rsidRPr="00F92C53">
        <w:rPr>
          <w:rFonts w:ascii="Times New Roman" w:eastAsia="Times New Roman" w:hAnsi="Times New Roman" w:cs="Times New Roman"/>
          <w:sz w:val="24"/>
          <w:szCs w:val="24"/>
        </w:rPr>
        <w:t xml:space="preserve"> between speed and size is evident, as A adults are about 33% lighter than CO adults, and this is likely related to the strong differences in adult fitness we observed between the two selection treatments. Interestingly, the </w:t>
      </w:r>
      <w:proofErr w:type="spellStart"/>
      <w:r w:rsidRPr="00F92C53">
        <w:rPr>
          <w:rFonts w:ascii="Times New Roman" w:eastAsia="Times New Roman" w:hAnsi="Times New Roman" w:cs="Times New Roman"/>
          <w:sz w:val="24"/>
          <w:szCs w:val="24"/>
        </w:rPr>
        <w:t>tradeoff</w:t>
      </w:r>
      <w:proofErr w:type="spellEnd"/>
      <w:r w:rsidRPr="00F92C53">
        <w:rPr>
          <w:rFonts w:ascii="Times New Roman" w:eastAsia="Times New Roman" w:hAnsi="Times New Roman" w:cs="Times New Roman"/>
          <w:sz w:val="24"/>
          <w:szCs w:val="24"/>
        </w:rPr>
        <w:t xml:space="preserve"> between developmental speed and juvenile viability (Chippindale et al. 1997) is not apparent here or in other recent unpublished data on these populations, suggesting compensatory evolution over time. Given these differences in morphology and life history, we asked if we could detect the early stages of the speciation process for these populations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under different ecological circumstances. </w:t>
      </w:r>
    </w:p>
    <w:p w14:paraId="0000008C" w14:textId="77777777" w:rsidR="00DA4CB8" w:rsidRPr="00F92C53" w:rsidRDefault="00DA4CB8">
      <w:pPr>
        <w:ind w:firstLine="540"/>
        <w:rPr>
          <w:rFonts w:ascii="Times New Roman" w:eastAsia="Times New Roman" w:hAnsi="Times New Roman" w:cs="Times New Roman"/>
          <w:sz w:val="24"/>
          <w:szCs w:val="24"/>
        </w:rPr>
      </w:pPr>
    </w:p>
    <w:p w14:paraId="0000008D" w14:textId="225C3A80"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To summarise our results, we found evidence for the evolution of premating barriers to gene flow between these diverged populations. Mate-choice assays generally reflected positive assortative mating patterns driven by female mate-choice. Females from both focal populations showed strong homotypic mate choice in individual tests, but this pattern was less clear in group tests, particularly as the smaller A females tended towards heterotypic mates. We show that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prezygotic barriers have not evolved to the point of detectability between these populations in the form of gamete incompatibility, measured through egg hatchability. We also find no evidence of postzygotic reproductive isolation in the form of survival to reproductive maturity, and measurements of development time and body size show that hybrids display intermediate trait values relative to the parental treatments. We observed only suggestive trends for postzygotic reproductive isolation in the form of hybrid breakdown in competitive reproductive fitness assays. F</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xml:space="preserve"> hybrids display intermediate fitness to that of the two parentals, however, there is a tendency for F</w:t>
      </w:r>
      <w:r w:rsidRPr="00F92C53">
        <w:rPr>
          <w:rFonts w:ascii="Times New Roman" w:eastAsia="Times New Roman" w:hAnsi="Times New Roman" w:cs="Times New Roman"/>
          <w:sz w:val="24"/>
          <w:szCs w:val="24"/>
          <w:vertAlign w:val="subscript"/>
        </w:rPr>
        <w:t>2</w:t>
      </w:r>
      <w:r w:rsidRPr="00F92C53">
        <w:rPr>
          <w:rFonts w:ascii="Times New Roman" w:eastAsia="Times New Roman" w:hAnsi="Times New Roman" w:cs="Times New Roman"/>
          <w:sz w:val="24"/>
          <w:szCs w:val="24"/>
        </w:rPr>
        <w:t xml:space="preserve"> hybrid offspring to display lower fitness than the F</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xml:space="preserve"> hybrids; while potentially an indicator of evolving Dobzhansky-Muller incompatibilities, our data are merely suggestive at this juncture, meriting further investigation.</w:t>
      </w:r>
    </w:p>
    <w:p w14:paraId="0000008E" w14:textId="77777777" w:rsidR="00DA4CB8" w:rsidRPr="00F92C53" w:rsidRDefault="00DA4CB8">
      <w:pPr>
        <w:ind w:firstLine="540"/>
        <w:rPr>
          <w:rFonts w:ascii="Times New Roman" w:eastAsia="Times New Roman" w:hAnsi="Times New Roman" w:cs="Times New Roman"/>
          <w:sz w:val="24"/>
          <w:szCs w:val="24"/>
        </w:rPr>
      </w:pPr>
    </w:p>
    <w:p w14:paraId="0000008F"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It has been suggested that prezygotic isolating barriers will typically evolve before postzygotic barriers, and </w:t>
      </w:r>
      <w:r w:rsidRPr="00F92C53">
        <w:rPr>
          <w:rFonts w:ascii="Times New Roman" w:eastAsia="Times New Roman" w:hAnsi="Times New Roman" w:cs="Times New Roman"/>
          <w:i/>
          <w:sz w:val="24"/>
          <w:szCs w:val="24"/>
        </w:rPr>
        <w:t xml:space="preserve">Drosophila </w:t>
      </w:r>
      <w:r w:rsidRPr="00F92C53">
        <w:rPr>
          <w:rFonts w:ascii="Times New Roman" w:eastAsia="Times New Roman" w:hAnsi="Times New Roman" w:cs="Times New Roman"/>
          <w:sz w:val="24"/>
          <w:szCs w:val="24"/>
        </w:rPr>
        <w:t>seems to adhere to this rule</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xml:space="preserve">(Coyne &amp; Orr 2004, Arthur &amp; Dyer 2015). Within the category of prezygotic barriers, premating RI is expected to evolve before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-prezygotic RI (</w:t>
      </w:r>
      <w:proofErr w:type="spellStart"/>
      <w:r w:rsidRPr="00F92C53">
        <w:rPr>
          <w:rFonts w:ascii="Times New Roman" w:eastAsia="Times New Roman" w:hAnsi="Times New Roman" w:cs="Times New Roman"/>
          <w:sz w:val="24"/>
          <w:szCs w:val="24"/>
        </w:rPr>
        <w:t>Turissini</w:t>
      </w:r>
      <w:proofErr w:type="spellEnd"/>
      <w:r w:rsidRPr="00F92C53">
        <w:rPr>
          <w:rFonts w:ascii="Times New Roman" w:eastAsia="Times New Roman" w:hAnsi="Times New Roman" w:cs="Times New Roman"/>
          <w:sz w:val="24"/>
          <w:szCs w:val="24"/>
        </w:rPr>
        <w:t xml:space="preserve"> et al. 2018). Our data are generally in accord with these predictions, as our diverged population pairs show marked premating reproductive isolation, at least under individual choice tests, but clear evidence for later stage RI is lacking.</w:t>
      </w:r>
    </w:p>
    <w:p w14:paraId="00000090" w14:textId="77777777" w:rsidR="00DA4CB8" w:rsidRPr="00F92C53" w:rsidRDefault="00DA4CB8">
      <w:pPr>
        <w:ind w:firstLine="540"/>
        <w:rPr>
          <w:rFonts w:ascii="Times New Roman" w:eastAsia="Times New Roman" w:hAnsi="Times New Roman" w:cs="Times New Roman"/>
          <w:sz w:val="24"/>
          <w:szCs w:val="24"/>
        </w:rPr>
      </w:pPr>
    </w:p>
    <w:p w14:paraId="00000091"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Strong divergence in body size exists between ACO and CO animals (Xiao et al. 2019; data herein) and are presumed to correlate with differences in persistence/resistance capabilities between the selection treatments. This size difference led us to expect the presence of some premating reproductive isolation. However, we predicted premating isolation in one direction, </w:t>
      </w:r>
      <w:proofErr w:type="gramStart"/>
      <w:r w:rsidRPr="00F92C53">
        <w:rPr>
          <w:rFonts w:ascii="Times New Roman" w:eastAsia="Times New Roman" w:hAnsi="Times New Roman" w:cs="Times New Roman"/>
          <w:sz w:val="24"/>
          <w:szCs w:val="24"/>
        </w:rPr>
        <w:t xml:space="preserve">on </w:t>
      </w:r>
      <w:r w:rsidRPr="00F92C53">
        <w:rPr>
          <w:rFonts w:ascii="Times New Roman" w:eastAsia="Times New Roman" w:hAnsi="Times New Roman" w:cs="Times New Roman"/>
          <w:sz w:val="24"/>
          <w:szCs w:val="24"/>
        </w:rPr>
        <w:lastRenderedPageBreak/>
        <w:t>the basis of</w:t>
      </w:r>
      <w:proofErr w:type="gramEnd"/>
      <w:r w:rsidRPr="00F92C53">
        <w:rPr>
          <w:rFonts w:ascii="Times New Roman" w:eastAsia="Times New Roman" w:hAnsi="Times New Roman" w:cs="Times New Roman"/>
          <w:sz w:val="24"/>
          <w:szCs w:val="24"/>
        </w:rPr>
        <w:t xml:space="preserve"> greater resistance from larger (CO) females, greater persistence of CO males, and a possible preference for large mates. That directional RI was noted by Ghosh &amp; Joshi (2012) in a study </w:t>
      </w:r>
      <w:proofErr w:type="gramStart"/>
      <w:r w:rsidRPr="00F92C53">
        <w:rPr>
          <w:rFonts w:ascii="Times New Roman" w:eastAsia="Times New Roman" w:hAnsi="Times New Roman" w:cs="Times New Roman"/>
          <w:sz w:val="24"/>
          <w:szCs w:val="24"/>
        </w:rPr>
        <w:t>similar to</w:t>
      </w:r>
      <w:proofErr w:type="gramEnd"/>
      <w:r w:rsidRPr="00F92C53">
        <w:rPr>
          <w:rFonts w:ascii="Times New Roman" w:eastAsia="Times New Roman" w:hAnsi="Times New Roman" w:cs="Times New Roman"/>
          <w:sz w:val="24"/>
          <w:szCs w:val="24"/>
        </w:rPr>
        <w:t xml:space="preserve"> ours: bigger mates were preferred by both large/slow and small/fast flies. Contrary to that precedent, females of both regimes displayed strong homotypic mate choice in individual tests. This result is especially intriguing for the ACO females, as they displayed a preference for smaller ACO males even though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females are expected to prefer larger males (</w:t>
      </w:r>
      <w:proofErr w:type="spellStart"/>
      <w:r w:rsidRPr="00F92C53">
        <w:rPr>
          <w:rFonts w:ascii="Times New Roman" w:eastAsia="Times New Roman" w:hAnsi="Times New Roman" w:cs="Times New Roman"/>
          <w:sz w:val="24"/>
          <w:szCs w:val="24"/>
        </w:rPr>
        <w:t>Pitnick</w:t>
      </w:r>
      <w:proofErr w:type="spellEnd"/>
      <w:r w:rsidRPr="00F92C53">
        <w:rPr>
          <w:rFonts w:ascii="Times New Roman" w:eastAsia="Times New Roman" w:hAnsi="Times New Roman" w:cs="Times New Roman"/>
          <w:sz w:val="24"/>
          <w:szCs w:val="24"/>
        </w:rPr>
        <w:t xml:space="preserve"> 1991, </w:t>
      </w:r>
      <w:proofErr w:type="spellStart"/>
      <w:r w:rsidRPr="00F92C53">
        <w:rPr>
          <w:rFonts w:ascii="Times New Roman" w:eastAsia="Times New Roman" w:hAnsi="Times New Roman" w:cs="Times New Roman"/>
          <w:sz w:val="24"/>
          <w:szCs w:val="24"/>
        </w:rPr>
        <w:t>Jagadeeshan</w:t>
      </w:r>
      <w:proofErr w:type="spellEnd"/>
      <w:r w:rsidRPr="00F92C53">
        <w:rPr>
          <w:rFonts w:ascii="Times New Roman" w:eastAsia="Times New Roman" w:hAnsi="Times New Roman" w:cs="Times New Roman"/>
          <w:sz w:val="24"/>
          <w:szCs w:val="24"/>
        </w:rPr>
        <w:t xml:space="preserve"> et al. 2015, but see Prasad et al. 2007).</w:t>
      </w:r>
    </w:p>
    <w:p w14:paraId="00000092" w14:textId="77777777" w:rsidR="00DA4CB8" w:rsidRPr="00F92C53" w:rsidRDefault="00DA4CB8">
      <w:pPr>
        <w:ind w:firstLine="540"/>
        <w:rPr>
          <w:rFonts w:ascii="Times New Roman" w:eastAsia="Times New Roman" w:hAnsi="Times New Roman" w:cs="Times New Roman"/>
          <w:sz w:val="24"/>
          <w:szCs w:val="24"/>
        </w:rPr>
      </w:pPr>
    </w:p>
    <w:p w14:paraId="00000093"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Male mate choice tests may present trickier interpretations. ACO selected males largely mated with homotypic females, but male COs mated nearly randomly. While ACO males appear to be showing positive assortative mating preferences, both types of males were observed making repeated courtship attempts with both homotypic and heterotypic females (unquantified observations) suggesting that the skewed mating pattern could be the result of the increased capability of CO females to resist unwanted mating attempts, particularly from the smaller A males. In populations of flies evolved under a similar pair of life history selection regimes, Ghosh and Joshi (2012) found that small males attempted to court large females, but were unsuccessful, and, as a result, mated more frequently with small females. We therefore cannot easily ascribe mating assortment to the choice of the male, who may be undiscriminating under the test conditions, particularly with no competition for mates. A-type females are also under tremendous pressure to mate, as they are selected to lay eggs about 24h after becoming sexually mature. In the absence of competition, many males may have simply taken the most receptive mate first; for the CO males this may have counterbalanced a homotypic preference, creating the ambivalent outcome observed. The results of the mate choice assays taken together suggest that premating isolation in this system is most strongly driven by female choice.</w:t>
      </w:r>
    </w:p>
    <w:p w14:paraId="00000094" w14:textId="77777777" w:rsidR="00DA4CB8" w:rsidRPr="00F92C53" w:rsidRDefault="00DA4CB8">
      <w:pPr>
        <w:ind w:firstLine="540"/>
        <w:rPr>
          <w:rFonts w:ascii="Times New Roman" w:eastAsia="Times New Roman" w:hAnsi="Times New Roman" w:cs="Times New Roman"/>
          <w:sz w:val="24"/>
          <w:szCs w:val="24"/>
        </w:rPr>
      </w:pPr>
    </w:p>
    <w:p w14:paraId="00000095"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Body size is a likely trait involved in the evolution of reproductive isolation between the population pairs tested. However, it remains possible that the patterns of assortative mating stem from traits that are yet to be characterised. Some possibilities include courtship behaviours (mating call, wing movements) and cuticular hydrocarbon profiles that may have diverged under the divergent selection regimes. Besides female preference, body size differences also play a clear role in the differential capacities displayed by females to resist mating attempts by males, which creates a further reproductive barrier between large females and small males. Despite large body size differences between the selection treatments, it seems unlikely that the patterns of positive assortative mating can be explained by mechanical incompatibilities in copulation alone; some earlier anecdotal observations suggested they may exist, but we saw no clear evidence in these trials. </w:t>
      </w:r>
    </w:p>
    <w:p w14:paraId="00000096" w14:textId="77777777" w:rsidR="00DA4CB8" w:rsidRPr="00F92C53" w:rsidRDefault="00DA4CB8">
      <w:pPr>
        <w:ind w:firstLine="540"/>
        <w:rPr>
          <w:rFonts w:ascii="Times New Roman" w:eastAsia="Times New Roman" w:hAnsi="Times New Roman" w:cs="Times New Roman"/>
          <w:sz w:val="24"/>
          <w:szCs w:val="24"/>
        </w:rPr>
      </w:pPr>
    </w:p>
    <w:p w14:paraId="00000097" w14:textId="7F365D5A"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the group mate choice assays, female CO flies continued to show homotypic mating preference, but A females displayed reversed preferences, mating more frequently with heterotypic males than homotypic males. The existence of heterotypic mate choice in groups, </w:t>
      </w:r>
      <w:proofErr w:type="gramStart"/>
      <w:r w:rsidRPr="00F92C53">
        <w:rPr>
          <w:rFonts w:ascii="Times New Roman" w:eastAsia="Times New Roman" w:hAnsi="Times New Roman" w:cs="Times New Roman"/>
          <w:sz w:val="24"/>
          <w:szCs w:val="24"/>
        </w:rPr>
        <w:t xml:space="preserve">in </w:t>
      </w:r>
      <w:r w:rsidRPr="00F92C53">
        <w:rPr>
          <w:rFonts w:ascii="Times New Roman" w:eastAsia="Times New Roman" w:hAnsi="Times New Roman" w:cs="Times New Roman"/>
          <w:sz w:val="24"/>
          <w:szCs w:val="24"/>
        </w:rPr>
        <w:lastRenderedPageBreak/>
        <w:t>spite of</w:t>
      </w:r>
      <w:proofErr w:type="gramEnd"/>
      <w:r w:rsidRPr="00F92C53">
        <w:rPr>
          <w:rFonts w:ascii="Times New Roman" w:eastAsia="Times New Roman" w:hAnsi="Times New Roman" w:cs="Times New Roman"/>
          <w:sz w:val="24"/>
          <w:szCs w:val="24"/>
        </w:rPr>
        <w:t xml:space="preserve"> homotypic mate choice in individual assays suggests that the nature of the assay plays a role in the mating patterns observed. In the group mating assays, vials were more crowded (</w:t>
      </w:r>
      <w:del w:id="95" w:author="Harshavardhan Thyagarajan" w:date="2023-03-21T23:10:00Z">
        <w:r w:rsidRPr="00F92C53" w:rsidDel="00BC6D47">
          <w:rPr>
            <w:rFonts w:ascii="Times New Roman" w:eastAsia="Times New Roman" w:hAnsi="Times New Roman" w:cs="Times New Roman"/>
            <w:sz w:val="24"/>
            <w:szCs w:val="24"/>
          </w:rPr>
          <w:delText xml:space="preserve">32 </w:delText>
        </w:r>
      </w:del>
      <w:ins w:id="96" w:author="Harshavardhan Thyagarajan" w:date="2023-03-21T23:10:00Z">
        <w:r w:rsidR="00BC6D47">
          <w:rPr>
            <w:rFonts w:ascii="Times New Roman" w:eastAsia="Times New Roman" w:hAnsi="Times New Roman" w:cs="Times New Roman"/>
            <w:sz w:val="24"/>
            <w:szCs w:val="24"/>
          </w:rPr>
          <w:t>3</w:t>
        </w:r>
      </w:ins>
      <w:ins w:id="97" w:author="Harshavardhan Thyagarajan" w:date="2023-03-21T23:29:00Z">
        <w:r w:rsidR="00C0746A">
          <w:rPr>
            <w:rFonts w:ascii="Times New Roman" w:eastAsia="Times New Roman" w:hAnsi="Times New Roman" w:cs="Times New Roman"/>
            <w:sz w:val="24"/>
            <w:szCs w:val="24"/>
          </w:rPr>
          <w:t>4</w:t>
        </w:r>
      </w:ins>
      <w:ins w:id="98" w:author="Harshavardhan Thyagarajan" w:date="2023-03-21T23:10:00Z">
        <w:r w:rsidR="00BC6D47" w:rsidRPr="00F92C53">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individuals vs. 3) - potentially creating circumstances where resisting forcible mating-attempts is more difficult for females. This is a likely explanation given that only the small A females displayed reversed mate choice preferences, while the larger CO females largely reproduced the same mate choice patterns as displayed in individual assays. </w:t>
      </w:r>
      <w:ins w:id="99" w:author="Harshavardhan Thyagarajan" w:date="2023-03-21T23:07:00Z">
        <w:r w:rsidR="00BC6D47" w:rsidRPr="00BC6D47">
          <w:rPr>
            <w:rFonts w:ascii="Times New Roman" w:eastAsia="Times New Roman" w:hAnsi="Times New Roman" w:cs="Times New Roman"/>
            <w:sz w:val="24"/>
            <w:szCs w:val="24"/>
          </w:rPr>
          <w:t>It is worth testing if similar mate choice assays conducted in larger arenas (such as 90mm petri dishes) would reverse this preference to homotypic choice.</w:t>
        </w:r>
        <w:r w:rsidR="00BC6D47">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At the time these experiments were conducted (since changed) there was an important difference in the mating environment of the ACO and CO selection treatments: whilst the early-reproducing ACO’s primarily mated in vials, with only a brief phase in cages for egg-laying, the CO’s, with 14 days in cages probably do all mating relevant to fitness in the cage environment. With these differences in the “natural” mating environment of our LTEE, the mate choice patterns found in individual assays seem to show us that A-selected females </w:t>
      </w:r>
      <w:proofErr w:type="gramStart"/>
      <w:r w:rsidRPr="00F92C53">
        <w:rPr>
          <w:rFonts w:ascii="Times New Roman" w:eastAsia="Times New Roman" w:hAnsi="Times New Roman" w:cs="Times New Roman"/>
          <w:sz w:val="24"/>
          <w:szCs w:val="24"/>
        </w:rPr>
        <w:t>have a preference for</w:t>
      </w:r>
      <w:proofErr w:type="gramEnd"/>
      <w:r w:rsidRPr="00F92C53">
        <w:rPr>
          <w:rFonts w:ascii="Times New Roman" w:eastAsia="Times New Roman" w:hAnsi="Times New Roman" w:cs="Times New Roman"/>
          <w:sz w:val="24"/>
          <w:szCs w:val="24"/>
        </w:rPr>
        <w:t xml:space="preserve"> homotypic mating but are unable to exercise it in a group mating setting with larger males.</w:t>
      </w:r>
    </w:p>
    <w:p w14:paraId="00000098" w14:textId="77777777" w:rsidR="00DA4CB8" w:rsidRPr="00F92C53" w:rsidRDefault="00DA4CB8">
      <w:pPr>
        <w:ind w:firstLine="540"/>
        <w:rPr>
          <w:rFonts w:ascii="Times New Roman" w:eastAsia="Times New Roman" w:hAnsi="Times New Roman" w:cs="Times New Roman"/>
          <w:sz w:val="24"/>
          <w:szCs w:val="24"/>
        </w:rPr>
      </w:pPr>
    </w:p>
    <w:p w14:paraId="00000099"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Asynchronous development time alone can contribute to reproductive isolation, as seen in the experimental work of </w:t>
      </w:r>
      <w:proofErr w:type="spellStart"/>
      <w:r w:rsidRPr="00F92C53">
        <w:rPr>
          <w:rFonts w:ascii="Times New Roman" w:eastAsia="Times New Roman" w:hAnsi="Times New Roman" w:cs="Times New Roman"/>
          <w:sz w:val="24"/>
          <w:szCs w:val="24"/>
        </w:rPr>
        <w:t>Miyatake</w:t>
      </w:r>
      <w:proofErr w:type="spellEnd"/>
      <w:r w:rsidRPr="00F92C53">
        <w:rPr>
          <w:rFonts w:ascii="Times New Roman" w:eastAsia="Times New Roman" w:hAnsi="Times New Roman" w:cs="Times New Roman"/>
          <w:sz w:val="24"/>
          <w:szCs w:val="24"/>
        </w:rPr>
        <w:t xml:space="preserve"> and </w:t>
      </w:r>
      <w:proofErr w:type="spellStart"/>
      <w:r w:rsidRPr="00F92C53">
        <w:rPr>
          <w:rFonts w:ascii="Times New Roman" w:eastAsia="Times New Roman" w:hAnsi="Times New Roman" w:cs="Times New Roman"/>
          <w:sz w:val="24"/>
          <w:szCs w:val="24"/>
        </w:rPr>
        <w:t>Shimuzu</w:t>
      </w:r>
      <w:proofErr w:type="spellEnd"/>
      <w:r w:rsidRPr="00F92C53">
        <w:rPr>
          <w:rFonts w:ascii="Times New Roman" w:eastAsia="Times New Roman" w:hAnsi="Times New Roman" w:cs="Times New Roman"/>
          <w:sz w:val="24"/>
          <w:szCs w:val="24"/>
        </w:rPr>
        <w:t xml:space="preserve"> (1999) on the melon fly. Because the mating times diverged in lines selected for development time, significant RI arose that was evidenced in experimental mate choice trials. Similarly, the extreme early reproduction regime of the A populations means that neither CO individuals nor A/CO hybrids could hybridize, as the latter groups would not even be sexually mature before a generation is completed. This scenario is, of course, artificial because natural populations generally do not grow on synchronised, discrete generations. they are not directly responsible for the assortative mating patterns observed in the controlled mate-choice assays. </w:t>
      </w:r>
    </w:p>
    <w:p w14:paraId="0000009A" w14:textId="77777777" w:rsidR="00DA4CB8" w:rsidRPr="00F92C53" w:rsidRDefault="00DA4CB8">
      <w:pPr>
        <w:ind w:firstLine="540"/>
        <w:rPr>
          <w:rFonts w:ascii="Times New Roman" w:eastAsia="Times New Roman" w:hAnsi="Times New Roman" w:cs="Times New Roman"/>
          <w:sz w:val="24"/>
          <w:szCs w:val="24"/>
        </w:rPr>
      </w:pPr>
    </w:p>
    <w:p w14:paraId="0000009B"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Post-mating, we report no evidence of reproductive isolation deriving from gamete incompatibility, as would be evident in reduced egg hatch rates. Similarly, our measurements of larva to adult viability data show that there are no hybrid treatments with lower levels of viability than the purebred parental populations. In fact, we observed trends of hybrid vigour, with some of the hybrid treatments displaying higher larva to adult viability than the parental treatments. Interestingly, the larva to adult viabilities in F2 treatments were significantly higher than that of the parental selection treatments and one F1 treatment. While the increased viability in hybrids could suggest the existence of homozygous deleterious variation in developmental loci in our selection regimes, this should be consistently seen in both F1 and F2 generations, instead of being more common in the F2 generation. Development time and body size displayed no suggestion of abnormalities indicative of developmental instability, with intermediate hybrid trait values relative to the parental treatments in both sexes.</w:t>
      </w:r>
    </w:p>
    <w:p w14:paraId="0000009C" w14:textId="77777777" w:rsidR="00DA4CB8" w:rsidRPr="00F92C53" w:rsidRDefault="00DA4CB8">
      <w:pPr>
        <w:ind w:firstLine="540"/>
        <w:rPr>
          <w:rFonts w:ascii="Times New Roman" w:eastAsia="Times New Roman" w:hAnsi="Times New Roman" w:cs="Times New Roman"/>
          <w:sz w:val="24"/>
          <w:szCs w:val="24"/>
        </w:rPr>
      </w:pPr>
    </w:p>
    <w:p w14:paraId="0000009D"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The competitive reproductive fitness of hybrids was generally intermediate to the parental treatments, and we found no evidence of hybrid sterility. Given that both assays subjected a focal fly to 4 competitors of the same sex, we expect focal flies to sire/dam ⅕</w:t>
      </w:r>
      <w:proofErr w:type="spellStart"/>
      <w:r w:rsidRPr="00F92C53">
        <w:rPr>
          <w:rFonts w:ascii="Times New Roman" w:eastAsia="Times New Roman" w:hAnsi="Times New Roman" w:cs="Times New Roman"/>
          <w:sz w:val="24"/>
          <w:szCs w:val="24"/>
        </w:rPr>
        <w:t>th</w:t>
      </w:r>
      <w:proofErr w:type="spellEnd"/>
      <w:r w:rsidRPr="00F92C53">
        <w:rPr>
          <w:rFonts w:ascii="Times New Roman" w:eastAsia="Times New Roman" w:hAnsi="Times New Roman" w:cs="Times New Roman"/>
          <w:sz w:val="24"/>
          <w:szCs w:val="24"/>
        </w:rPr>
        <w:t xml:space="preserve"> of the offspring produced, if all else was equal. In female reproductive fitness assays, our populations did cluster around the predicted threshold, with hybrids scoring intermediate fitness levels relative to the low fitness ACOs and high fitness </w:t>
      </w:r>
      <w:proofErr w:type="spellStart"/>
      <w:r w:rsidRPr="00F92C53">
        <w:rPr>
          <w:rFonts w:ascii="Times New Roman" w:eastAsia="Times New Roman" w:hAnsi="Times New Roman" w:cs="Times New Roman"/>
          <w:sz w:val="24"/>
          <w:szCs w:val="24"/>
        </w:rPr>
        <w:t>COs.</w:t>
      </w:r>
      <w:proofErr w:type="spellEnd"/>
      <w:r w:rsidRPr="00F92C53">
        <w:rPr>
          <w:rFonts w:ascii="Times New Roman" w:eastAsia="Times New Roman" w:hAnsi="Times New Roman" w:cs="Times New Roman"/>
          <w:sz w:val="24"/>
          <w:szCs w:val="24"/>
        </w:rPr>
        <w:t xml:space="preserve"> In male reproductive fitness assays though, fitness fell well below the predicted threshold in all treatments. We rule out the possibility of this being a case of Haldane’s rule, because male fitness falls well below predicted levels in parental males as well as hybrids. We believe that this is a consequence of the usage of </w:t>
      </w:r>
      <w:proofErr w:type="spellStart"/>
      <w:r w:rsidRPr="00F92C53">
        <w:rPr>
          <w:rFonts w:ascii="Times New Roman" w:eastAsia="Times New Roman" w:hAnsi="Times New Roman" w:cs="Times New Roman"/>
          <w:sz w:val="24"/>
          <w:szCs w:val="24"/>
        </w:rPr>
        <w:t>IV</w:t>
      </w:r>
      <w:r w:rsidRPr="00F92C53">
        <w:rPr>
          <w:rFonts w:ascii="Times New Roman" w:eastAsia="Times New Roman" w:hAnsi="Times New Roman" w:cs="Times New Roman"/>
          <w:i/>
          <w:sz w:val="24"/>
          <w:szCs w:val="24"/>
        </w:rPr>
        <w:t>b</w:t>
      </w:r>
      <w:proofErr w:type="spellEnd"/>
      <w:r w:rsidRPr="00F92C53">
        <w:rPr>
          <w:rFonts w:ascii="Times New Roman" w:eastAsia="Times New Roman" w:hAnsi="Times New Roman" w:cs="Times New Roman"/>
          <w:sz w:val="24"/>
          <w:szCs w:val="24"/>
        </w:rPr>
        <w:t xml:space="preserve"> flies as competitors/mates in these assays. Selected as common ancestors to both selection regimes, the </w:t>
      </w:r>
      <w:proofErr w:type="spellStart"/>
      <w:r w:rsidRPr="00F92C53">
        <w:rPr>
          <w:rFonts w:ascii="Times New Roman" w:eastAsia="Times New Roman" w:hAnsi="Times New Roman" w:cs="Times New Roman"/>
          <w:sz w:val="24"/>
          <w:szCs w:val="24"/>
        </w:rPr>
        <w:t>IV</w:t>
      </w:r>
      <w:r w:rsidRPr="00F92C53">
        <w:rPr>
          <w:rFonts w:ascii="Times New Roman" w:eastAsia="Times New Roman" w:hAnsi="Times New Roman" w:cs="Times New Roman"/>
          <w:i/>
          <w:sz w:val="24"/>
          <w:szCs w:val="24"/>
        </w:rPr>
        <w:t>b</w:t>
      </w:r>
      <w:r w:rsidRPr="00F92C53">
        <w:rPr>
          <w:rFonts w:ascii="Times New Roman" w:eastAsia="Times New Roman" w:hAnsi="Times New Roman" w:cs="Times New Roman"/>
          <w:sz w:val="24"/>
          <w:szCs w:val="24"/>
        </w:rPr>
        <w:t>s</w:t>
      </w:r>
      <w:proofErr w:type="spellEnd"/>
      <w:r w:rsidRPr="00F92C53">
        <w:rPr>
          <w:rFonts w:ascii="Times New Roman" w:eastAsia="Times New Roman" w:hAnsi="Times New Roman" w:cs="Times New Roman"/>
          <w:sz w:val="24"/>
          <w:szCs w:val="24"/>
        </w:rPr>
        <w:t xml:space="preserve"> have evolved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with both the populations, with a slightly different maintenance regime. We believe that the reduced male fitness estimates may be a consequence of homotypic mate choice by </w:t>
      </w:r>
      <w:proofErr w:type="spellStart"/>
      <w:r w:rsidRPr="00F92C53">
        <w:rPr>
          <w:rFonts w:ascii="Times New Roman" w:eastAsia="Times New Roman" w:hAnsi="Times New Roman" w:cs="Times New Roman"/>
          <w:sz w:val="24"/>
          <w:szCs w:val="24"/>
        </w:rPr>
        <w:t>IV</w:t>
      </w:r>
      <w:r w:rsidRPr="00F92C53">
        <w:rPr>
          <w:rFonts w:ascii="Times New Roman" w:eastAsia="Times New Roman" w:hAnsi="Times New Roman" w:cs="Times New Roman"/>
          <w:i/>
          <w:sz w:val="24"/>
          <w:szCs w:val="24"/>
        </w:rPr>
        <w:t>b</w:t>
      </w:r>
      <w:proofErr w:type="spellEnd"/>
      <w:r w:rsidRPr="00F92C53">
        <w:rPr>
          <w:rFonts w:ascii="Times New Roman" w:eastAsia="Times New Roman" w:hAnsi="Times New Roman" w:cs="Times New Roman"/>
          <w:sz w:val="24"/>
          <w:szCs w:val="24"/>
        </w:rPr>
        <w:t xml:space="preserve"> females in male fitness assays. While we do see different levels of competitive reproductive output for the different treatments in the female assay, it is not possible to disentangle male mate choice from innate fecundity and harm resistance differences in the females of different selection regimes. Overall, </w:t>
      </w:r>
      <w:proofErr w:type="gramStart"/>
      <w:r w:rsidRPr="00F92C53">
        <w:rPr>
          <w:rFonts w:ascii="Times New Roman" w:eastAsia="Times New Roman" w:hAnsi="Times New Roman" w:cs="Times New Roman"/>
          <w:sz w:val="24"/>
          <w:szCs w:val="24"/>
        </w:rPr>
        <w:t>in spite of</w:t>
      </w:r>
      <w:proofErr w:type="gramEnd"/>
      <w:r w:rsidRPr="00F92C53">
        <w:rPr>
          <w:rFonts w:ascii="Times New Roman" w:eastAsia="Times New Roman" w:hAnsi="Times New Roman" w:cs="Times New Roman"/>
          <w:sz w:val="24"/>
          <w:szCs w:val="24"/>
        </w:rPr>
        <w:t xml:space="preserve"> the depressed male fitness output relative to predictions, hybrids in both sexes still consistently showed </w:t>
      </w:r>
      <w:proofErr w:type="spellStart"/>
      <w:r w:rsidRPr="00F92C53">
        <w:rPr>
          <w:rFonts w:ascii="Times New Roman" w:eastAsia="Times New Roman" w:hAnsi="Times New Roman" w:cs="Times New Roman"/>
          <w:sz w:val="24"/>
          <w:szCs w:val="24"/>
        </w:rPr>
        <w:t>intermediacy</w:t>
      </w:r>
      <w:proofErr w:type="spellEnd"/>
      <w:r w:rsidRPr="00F92C53">
        <w:rPr>
          <w:rFonts w:ascii="Times New Roman" w:eastAsia="Times New Roman" w:hAnsi="Times New Roman" w:cs="Times New Roman"/>
          <w:sz w:val="24"/>
          <w:szCs w:val="24"/>
        </w:rPr>
        <w:t xml:space="preserve"> in fitness, suggesting no reproductive sterility and a link to an additive trait such as body size.</w:t>
      </w:r>
    </w:p>
    <w:p w14:paraId="0000009E" w14:textId="77777777" w:rsidR="00DA4CB8" w:rsidRPr="00F92C53" w:rsidRDefault="00DA4CB8">
      <w:pPr>
        <w:ind w:firstLine="540"/>
        <w:rPr>
          <w:rFonts w:ascii="Times New Roman" w:eastAsia="Times New Roman" w:hAnsi="Times New Roman" w:cs="Times New Roman"/>
          <w:sz w:val="24"/>
          <w:szCs w:val="24"/>
        </w:rPr>
      </w:pPr>
    </w:p>
    <w:p w14:paraId="0000009F" w14:textId="77777777" w:rsidR="00DA4CB8" w:rsidRPr="00F92C53" w:rsidRDefault="00000000">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The comparison between F1 and F2 reproductive fitness revealed an interesting trend: F1 fitness was consistently higher than that of F2 offspring, however, this difference was statistically significant in only 2 out of 12 comparisons (2 reciprocal crosses*3 replicate treatment pairs*2 sexes). We interpret this with caution as a possible trend of hybrid breakdown </w:t>
      </w:r>
      <w:proofErr w:type="gramStart"/>
      <w:r w:rsidRPr="00F92C53">
        <w:rPr>
          <w:rFonts w:ascii="Times New Roman" w:eastAsia="Times New Roman" w:hAnsi="Times New Roman" w:cs="Times New Roman"/>
          <w:sz w:val="24"/>
          <w:szCs w:val="24"/>
        </w:rPr>
        <w:t>as a consequence of</w:t>
      </w:r>
      <w:proofErr w:type="gramEnd"/>
      <w:r w:rsidRPr="00F92C53">
        <w:rPr>
          <w:rFonts w:ascii="Times New Roman" w:eastAsia="Times New Roman" w:hAnsi="Times New Roman" w:cs="Times New Roman"/>
          <w:sz w:val="24"/>
          <w:szCs w:val="24"/>
        </w:rPr>
        <w:t xml:space="preserve"> incompatible gene complexes evolving in the two selection regimes. </w:t>
      </w:r>
    </w:p>
    <w:p w14:paraId="000000A0" w14:textId="77777777" w:rsidR="00DA4CB8" w:rsidRPr="00F92C53" w:rsidRDefault="00DA4CB8">
      <w:pPr>
        <w:ind w:firstLine="540"/>
        <w:rPr>
          <w:rFonts w:ascii="Times New Roman" w:eastAsia="Times New Roman" w:hAnsi="Times New Roman" w:cs="Times New Roman"/>
          <w:sz w:val="24"/>
          <w:szCs w:val="24"/>
        </w:rPr>
      </w:pPr>
    </w:p>
    <w:p w14:paraId="000000A1" w14:textId="1BF217F6" w:rsidR="00DA4CB8" w:rsidRPr="00F92C53" w:rsidDel="00512EF6" w:rsidRDefault="00000000">
      <w:pPr>
        <w:ind w:firstLine="540"/>
        <w:rPr>
          <w:del w:id="100" w:author="Harshavardhan Thyagarajan" w:date="2023-03-21T22:34: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We generally found high repeatability across our three independent replicates, which suggests that the characters </w:t>
      </w:r>
      <w:proofErr w:type="gramStart"/>
      <w:r w:rsidRPr="00F92C53">
        <w:rPr>
          <w:rFonts w:ascii="Times New Roman" w:eastAsia="Times New Roman" w:hAnsi="Times New Roman" w:cs="Times New Roman"/>
          <w:sz w:val="24"/>
          <w:szCs w:val="24"/>
        </w:rPr>
        <w:t>measured</w:t>
      </w:r>
      <w:proofErr w:type="gramEnd"/>
      <w:r w:rsidRPr="00F92C53">
        <w:rPr>
          <w:rFonts w:ascii="Times New Roman" w:eastAsia="Times New Roman" w:hAnsi="Times New Roman" w:cs="Times New Roman"/>
          <w:sz w:val="24"/>
          <w:szCs w:val="24"/>
        </w:rPr>
        <w:t xml:space="preserve"> and pre-mating RI observed stem from consistent treatment differences between the CO and ACO populations. Internal random processes of divergence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such as the coevolution of arbitrary signaller-receiver relationships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may also drive the evolution of RI. A system like ours opens the door to a potential test for such divergence if RI were investigated between replicate populations </w:t>
      </w:r>
      <w:r w:rsidRPr="00F92C53">
        <w:rPr>
          <w:rFonts w:ascii="Times New Roman" w:eastAsia="Times New Roman" w:hAnsi="Times New Roman" w:cs="Times New Roman"/>
          <w:i/>
          <w:sz w:val="24"/>
          <w:szCs w:val="24"/>
        </w:rPr>
        <w:t>within</w:t>
      </w:r>
      <w:r w:rsidRPr="00F92C53">
        <w:rPr>
          <w:rFonts w:ascii="Times New Roman" w:eastAsia="Times New Roman" w:hAnsi="Times New Roman" w:cs="Times New Roman"/>
          <w:sz w:val="24"/>
          <w:szCs w:val="24"/>
        </w:rPr>
        <w:t xml:space="preserve"> selection treatment, rather than </w:t>
      </w:r>
      <w:r w:rsidRPr="00F92C53">
        <w:rPr>
          <w:rFonts w:ascii="Times New Roman" w:eastAsia="Times New Roman" w:hAnsi="Times New Roman" w:cs="Times New Roman"/>
          <w:i/>
          <w:sz w:val="24"/>
          <w:szCs w:val="24"/>
        </w:rPr>
        <w:t>between</w:t>
      </w:r>
      <w:r w:rsidRPr="00F92C53">
        <w:rPr>
          <w:rFonts w:ascii="Times New Roman" w:eastAsia="Times New Roman" w:hAnsi="Times New Roman" w:cs="Times New Roman"/>
          <w:sz w:val="24"/>
          <w:szCs w:val="24"/>
        </w:rPr>
        <w:t xml:space="preserve"> treatments. Although our three</w:t>
      </w:r>
      <w:ins w:id="101" w:author="Harshavardhan Thyagarajan" w:date="2023-03-21T22:34:00Z">
        <w:r w:rsidR="00512EF6">
          <w:rPr>
            <w:rFonts w:ascii="Times New Roman" w:eastAsia="Times New Roman" w:hAnsi="Times New Roman" w:cs="Times New Roman"/>
            <w:sz w:val="24"/>
            <w:szCs w:val="24"/>
          </w:rPr>
          <w:t>-</w:t>
        </w:r>
      </w:ins>
      <w:del w:id="102" w:author="Harshavardhan Thyagarajan" w:date="2023-03-21T22:34:00Z">
        <w:r w:rsidRPr="00F92C53" w:rsidDel="00512EF6">
          <w:rPr>
            <w:rFonts w:ascii="Times New Roman" w:eastAsia="Times New Roman" w:hAnsi="Times New Roman" w:cs="Times New Roman"/>
            <w:sz w:val="24"/>
            <w:szCs w:val="24"/>
          </w:rPr>
          <w:delText xml:space="preserve"> </w:delText>
        </w:r>
      </w:del>
      <w:r w:rsidRPr="00F92C53">
        <w:rPr>
          <w:rFonts w:ascii="Times New Roman" w:eastAsia="Times New Roman" w:hAnsi="Times New Roman" w:cs="Times New Roman"/>
          <w:sz w:val="24"/>
          <w:szCs w:val="24"/>
        </w:rPr>
        <w:t>decade experiment seems too young to see more than hints of post-mating RI, more sensitive queries of characters like developmental stability (e.g., as measured by fluctuating asymmetry) may be of interest. Further investigation of the sources of premating RI and its environmental sensitivity are warranted.</w:t>
      </w:r>
    </w:p>
    <w:p w14:paraId="000000A2" w14:textId="77777777" w:rsidR="00DA4CB8" w:rsidRPr="00F92C53" w:rsidDel="00512EF6" w:rsidRDefault="00000000">
      <w:pPr>
        <w:rPr>
          <w:del w:id="103" w:author="Harshavardhan Thyagarajan" w:date="2023-03-21T22:34:00Z"/>
          <w:rFonts w:ascii="Times New Roman" w:eastAsia="Times New Roman" w:hAnsi="Times New Roman" w:cs="Times New Roman"/>
          <w:sz w:val="24"/>
          <w:szCs w:val="24"/>
        </w:rPr>
      </w:pPr>
      <w:del w:id="104" w:author="Harshavardhan Thyagarajan" w:date="2023-03-21T22:34:00Z">
        <w:r w:rsidRPr="00F92C53" w:rsidDel="00512EF6">
          <w:rPr>
            <w:rFonts w:ascii="Times New Roman" w:eastAsia="Times New Roman" w:hAnsi="Times New Roman" w:cs="Times New Roman"/>
            <w:sz w:val="24"/>
            <w:szCs w:val="24"/>
          </w:rPr>
          <w:delText xml:space="preserve"> </w:delText>
        </w:r>
      </w:del>
    </w:p>
    <w:p w14:paraId="33733AE3" w14:textId="77777777" w:rsidR="00512EF6" w:rsidRDefault="00512EF6" w:rsidP="00512EF6">
      <w:pPr>
        <w:ind w:firstLine="540"/>
        <w:rPr>
          <w:ins w:id="105" w:author="Harshavardhan Thyagarajan" w:date="2023-03-21T22:34:00Z"/>
          <w:rFonts w:ascii="Times New Roman" w:eastAsia="Times New Roman" w:hAnsi="Times New Roman" w:cs="Times New Roman"/>
          <w:b/>
          <w:sz w:val="24"/>
          <w:szCs w:val="24"/>
        </w:rPr>
        <w:pPrChange w:id="106" w:author="Harshavardhan Thyagarajan" w:date="2023-03-21T22:34:00Z">
          <w:pPr/>
        </w:pPrChange>
      </w:pPr>
      <w:ins w:id="107" w:author="Harshavardhan Thyagarajan" w:date="2023-03-21T22:34:00Z">
        <w:r>
          <w:rPr>
            <w:rFonts w:ascii="Times New Roman" w:eastAsia="Times New Roman" w:hAnsi="Times New Roman" w:cs="Times New Roman"/>
            <w:b/>
            <w:sz w:val="24"/>
            <w:szCs w:val="24"/>
          </w:rPr>
          <w:br w:type="page"/>
        </w:r>
      </w:ins>
    </w:p>
    <w:p w14:paraId="000000A3" w14:textId="2F1AD53C" w:rsidR="00DA4CB8" w:rsidRPr="00F92C53" w:rsidRDefault="00000000">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REFERENCES</w:t>
      </w:r>
    </w:p>
    <w:p w14:paraId="000000A4" w14:textId="77777777" w:rsidR="00DA4CB8" w:rsidRPr="00F92C53" w:rsidRDefault="00DA4CB8">
      <w:pPr>
        <w:rPr>
          <w:rFonts w:ascii="Times New Roman" w:eastAsia="Times New Roman" w:hAnsi="Times New Roman" w:cs="Times New Roman"/>
          <w:b/>
          <w:sz w:val="24"/>
          <w:szCs w:val="24"/>
        </w:rPr>
      </w:pPr>
    </w:p>
    <w:p w14:paraId="000000A5"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Arbuthnott</w:t>
      </w:r>
      <w:proofErr w:type="spellEnd"/>
      <w:r w:rsidRPr="00F92C53">
        <w:rPr>
          <w:rFonts w:ascii="Times New Roman" w:eastAsia="Times New Roman" w:hAnsi="Times New Roman" w:cs="Times New Roman"/>
          <w:sz w:val="24"/>
          <w:szCs w:val="24"/>
        </w:rPr>
        <w:t xml:space="preserve">, D., T.Y. </w:t>
      </w:r>
      <w:proofErr w:type="spellStart"/>
      <w:r w:rsidRPr="00F92C53">
        <w:rPr>
          <w:rFonts w:ascii="Times New Roman" w:eastAsia="Times New Roman" w:hAnsi="Times New Roman" w:cs="Times New Roman"/>
          <w:sz w:val="24"/>
          <w:szCs w:val="24"/>
        </w:rPr>
        <w:t>Fedina</w:t>
      </w:r>
      <w:proofErr w:type="spellEnd"/>
      <w:r w:rsidRPr="00F92C53">
        <w:rPr>
          <w:rFonts w:ascii="Times New Roman" w:eastAsia="Times New Roman" w:hAnsi="Times New Roman" w:cs="Times New Roman"/>
          <w:sz w:val="24"/>
          <w:szCs w:val="24"/>
        </w:rPr>
        <w:t xml:space="preserve">, S.D. Pletcher, and D.E.L. </w:t>
      </w:r>
      <w:proofErr w:type="spellStart"/>
      <w:r w:rsidRPr="00F92C53">
        <w:rPr>
          <w:rFonts w:ascii="Times New Roman" w:eastAsia="Times New Roman" w:hAnsi="Times New Roman" w:cs="Times New Roman"/>
          <w:sz w:val="24"/>
          <w:szCs w:val="24"/>
        </w:rPr>
        <w:t>Promislow</w:t>
      </w:r>
      <w:proofErr w:type="spellEnd"/>
      <w:r w:rsidRPr="00F92C53">
        <w:rPr>
          <w:rFonts w:ascii="Times New Roman" w:eastAsia="Times New Roman" w:hAnsi="Times New Roman" w:cs="Times New Roman"/>
          <w:sz w:val="24"/>
          <w:szCs w:val="24"/>
        </w:rPr>
        <w:t xml:space="preserve">. 2017. "Mate choice in fruit flies is rational and adaptive." </w:t>
      </w:r>
      <w:r w:rsidRPr="00F92C53">
        <w:rPr>
          <w:rFonts w:ascii="Times New Roman" w:eastAsia="Times New Roman" w:hAnsi="Times New Roman" w:cs="Times New Roman"/>
          <w:i/>
          <w:sz w:val="24"/>
          <w:szCs w:val="24"/>
        </w:rPr>
        <w:t>Nature Communications</w:t>
      </w:r>
      <w:r w:rsidRPr="00F92C53">
        <w:rPr>
          <w:rFonts w:ascii="Times New Roman" w:eastAsia="Times New Roman" w:hAnsi="Times New Roman" w:cs="Times New Roman"/>
          <w:sz w:val="24"/>
          <w:szCs w:val="24"/>
        </w:rPr>
        <w:t xml:space="preserve"> 8(1):13953.</w:t>
      </w:r>
    </w:p>
    <w:p w14:paraId="000000A6"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Arthur, N.J., Dyer, K.A. 2015. “Asymmetrical sexual isolation but no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isolation between the closely related species </w:t>
      </w:r>
      <w:r w:rsidRPr="00C0746A">
        <w:rPr>
          <w:rFonts w:ascii="Times New Roman" w:eastAsia="Times New Roman" w:hAnsi="Times New Roman" w:cs="Times New Roman"/>
          <w:i/>
          <w:iCs/>
          <w:sz w:val="24"/>
          <w:szCs w:val="24"/>
          <w:rPrChange w:id="108" w:author="Harshavardhan Thyagarajan" w:date="2023-03-21T23:29:00Z">
            <w:rPr>
              <w:rFonts w:ascii="Times New Roman" w:eastAsia="Times New Roman" w:hAnsi="Times New Roman" w:cs="Times New Roman"/>
              <w:sz w:val="24"/>
              <w:szCs w:val="24"/>
            </w:rPr>
          </w:rPrChange>
        </w:rPr>
        <w:t xml:space="preserve">Drosophila </w:t>
      </w:r>
      <w:proofErr w:type="spellStart"/>
      <w:r w:rsidRPr="00C0746A">
        <w:rPr>
          <w:rFonts w:ascii="Times New Roman" w:eastAsia="Times New Roman" w:hAnsi="Times New Roman" w:cs="Times New Roman"/>
          <w:i/>
          <w:iCs/>
          <w:sz w:val="24"/>
          <w:szCs w:val="24"/>
          <w:rPrChange w:id="109" w:author="Harshavardhan Thyagarajan" w:date="2023-03-21T23:29:00Z">
            <w:rPr>
              <w:rFonts w:ascii="Times New Roman" w:eastAsia="Times New Roman" w:hAnsi="Times New Roman" w:cs="Times New Roman"/>
              <w:sz w:val="24"/>
              <w:szCs w:val="24"/>
            </w:rPr>
          </w:rPrChange>
        </w:rPr>
        <w:t>suboccidentalis</w:t>
      </w:r>
      <w:proofErr w:type="spellEnd"/>
      <w:r w:rsidRPr="00F92C53">
        <w:rPr>
          <w:rFonts w:ascii="Times New Roman" w:eastAsia="Times New Roman" w:hAnsi="Times New Roman" w:cs="Times New Roman"/>
          <w:sz w:val="24"/>
          <w:szCs w:val="24"/>
        </w:rPr>
        <w:t xml:space="preserve"> and </w:t>
      </w:r>
      <w:r w:rsidRPr="00C0746A">
        <w:rPr>
          <w:rFonts w:ascii="Times New Roman" w:eastAsia="Times New Roman" w:hAnsi="Times New Roman" w:cs="Times New Roman"/>
          <w:i/>
          <w:iCs/>
          <w:sz w:val="24"/>
          <w:szCs w:val="24"/>
          <w:rPrChange w:id="110" w:author="Harshavardhan Thyagarajan" w:date="2023-03-21T23:29:00Z">
            <w:rPr>
              <w:rFonts w:ascii="Times New Roman" w:eastAsia="Times New Roman" w:hAnsi="Times New Roman" w:cs="Times New Roman"/>
              <w:sz w:val="24"/>
              <w:szCs w:val="24"/>
            </w:rPr>
          </w:rPrChange>
        </w:rPr>
        <w:t>Drosophila occidentalis</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BMC Evolutionary Biology</w:t>
      </w:r>
      <w:r w:rsidRPr="00F92C53">
        <w:rPr>
          <w:rFonts w:ascii="Times New Roman" w:eastAsia="Times New Roman" w:hAnsi="Times New Roman" w:cs="Times New Roman"/>
          <w:sz w:val="24"/>
          <w:szCs w:val="24"/>
        </w:rPr>
        <w:t>. 15:38.</w:t>
      </w:r>
    </w:p>
    <w:p w14:paraId="000000A7"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Ashburner, M., Golic, K.G. and Hawley, R.S. 2005. "</w:t>
      </w:r>
      <w:r w:rsidRPr="00F92C53">
        <w:rPr>
          <w:rFonts w:ascii="Times New Roman" w:eastAsia="Times New Roman" w:hAnsi="Times New Roman" w:cs="Times New Roman"/>
          <w:i/>
          <w:sz w:val="24"/>
          <w:szCs w:val="24"/>
        </w:rPr>
        <w:t xml:space="preserve">Drosophila: </w:t>
      </w:r>
      <w:r w:rsidRPr="00C0746A">
        <w:rPr>
          <w:rFonts w:ascii="Times New Roman" w:eastAsia="Times New Roman" w:hAnsi="Times New Roman" w:cs="Times New Roman"/>
          <w:iCs/>
          <w:sz w:val="24"/>
          <w:szCs w:val="24"/>
          <w:rPrChange w:id="111" w:author="Harshavardhan Thyagarajan" w:date="2023-03-21T23:29:00Z">
            <w:rPr>
              <w:rFonts w:ascii="Times New Roman" w:eastAsia="Times New Roman" w:hAnsi="Times New Roman" w:cs="Times New Roman"/>
              <w:i/>
              <w:sz w:val="24"/>
              <w:szCs w:val="24"/>
            </w:rPr>
          </w:rPrChange>
        </w:rPr>
        <w:t>A Laboratory Handbook. Second Edition</w:t>
      </w:r>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xml:space="preserve">" Cold Spring </w:t>
      </w:r>
      <w:proofErr w:type="spellStart"/>
      <w:r w:rsidRPr="00F92C53">
        <w:rPr>
          <w:rFonts w:ascii="Times New Roman" w:eastAsia="Times New Roman" w:hAnsi="Times New Roman" w:cs="Times New Roman"/>
          <w:sz w:val="24"/>
          <w:szCs w:val="24"/>
        </w:rPr>
        <w:t>Harbor</w:t>
      </w:r>
      <w:proofErr w:type="spellEnd"/>
      <w:r w:rsidRPr="00F92C53">
        <w:rPr>
          <w:rFonts w:ascii="Times New Roman" w:eastAsia="Times New Roman" w:hAnsi="Times New Roman" w:cs="Times New Roman"/>
          <w:sz w:val="24"/>
          <w:szCs w:val="24"/>
        </w:rPr>
        <w:t>, NY: The University of Chicago Press.</w:t>
      </w:r>
    </w:p>
    <w:p w14:paraId="000000A8" w14:textId="518B4A63"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Barker, J.S.F.</w:t>
      </w:r>
      <w:ins w:id="112" w:author="Harshavardhan Thyagarajan" w:date="2023-03-21T23:03:00Z">
        <w:r w:rsidR="00637E42">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L.J. Cummins. 1969. "The effect of selection for </w:t>
      </w:r>
      <w:proofErr w:type="spellStart"/>
      <w:r w:rsidRPr="00F92C53">
        <w:rPr>
          <w:rFonts w:ascii="Times New Roman" w:eastAsia="Times New Roman" w:hAnsi="Times New Roman" w:cs="Times New Roman"/>
          <w:sz w:val="24"/>
          <w:szCs w:val="24"/>
        </w:rPr>
        <w:t>sternopleural</w:t>
      </w:r>
      <w:proofErr w:type="spellEnd"/>
      <w:r w:rsidRPr="00F92C53">
        <w:rPr>
          <w:rFonts w:ascii="Times New Roman" w:eastAsia="Times New Roman" w:hAnsi="Times New Roman" w:cs="Times New Roman"/>
          <w:sz w:val="24"/>
          <w:szCs w:val="24"/>
        </w:rPr>
        <w:t xml:space="preserve"> bristle number on mating </w:t>
      </w:r>
      <w:proofErr w:type="spellStart"/>
      <w:r w:rsidRPr="00F92C53">
        <w:rPr>
          <w:rFonts w:ascii="Times New Roman" w:eastAsia="Times New Roman" w:hAnsi="Times New Roman" w:cs="Times New Roman"/>
          <w:sz w:val="24"/>
          <w:szCs w:val="24"/>
        </w:rPr>
        <w:t>behavior</w:t>
      </w:r>
      <w:proofErr w:type="spellEnd"/>
      <w:r w:rsidRPr="00F92C53">
        <w:rPr>
          <w:rFonts w:ascii="Times New Roman" w:eastAsia="Times New Roman" w:hAnsi="Times New Roman" w:cs="Times New Roman"/>
          <w:sz w:val="24"/>
          <w:szCs w:val="24"/>
        </w:rPr>
        <w:t xml:space="preserve">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Genetics</w:t>
      </w:r>
      <w:r w:rsidRPr="00F92C53">
        <w:rPr>
          <w:rFonts w:ascii="Times New Roman" w:eastAsia="Times New Roman" w:hAnsi="Times New Roman" w:cs="Times New Roman"/>
          <w:sz w:val="24"/>
          <w:szCs w:val="24"/>
        </w:rPr>
        <w:t xml:space="preserve"> 61(3):713.</w:t>
      </w:r>
    </w:p>
    <w:p w14:paraId="000000A9"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Bateman, A.J. 1948. "Intra-sexual selection in </w:t>
      </w:r>
      <w:r w:rsidRPr="00C0746A">
        <w:rPr>
          <w:rFonts w:ascii="Times New Roman" w:eastAsia="Times New Roman" w:hAnsi="Times New Roman" w:cs="Times New Roman"/>
          <w:i/>
          <w:iCs/>
          <w:sz w:val="24"/>
          <w:szCs w:val="24"/>
          <w:rPrChange w:id="113" w:author="Harshavardhan Thyagarajan" w:date="2023-03-21T23:30: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Heredity</w:t>
      </w:r>
      <w:r w:rsidRPr="00F92C53">
        <w:rPr>
          <w:rFonts w:ascii="Times New Roman" w:eastAsia="Times New Roman" w:hAnsi="Times New Roman" w:cs="Times New Roman"/>
          <w:sz w:val="24"/>
          <w:szCs w:val="24"/>
        </w:rPr>
        <w:t xml:space="preserve"> 2(3):349-368.</w:t>
      </w:r>
    </w:p>
    <w:p w14:paraId="000000AA" w14:textId="77777777" w:rsidR="00DA4CB8" w:rsidRPr="00F92C53" w:rsidDel="00637E42" w:rsidRDefault="00000000">
      <w:pPr>
        <w:spacing w:after="180"/>
        <w:rPr>
          <w:del w:id="114" w:author="Harshavardhan Thyagarajan" w:date="2023-03-21T23:01:00Z"/>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Bates, D., </w:t>
      </w:r>
      <w:proofErr w:type="spellStart"/>
      <w:r w:rsidRPr="00F92C53">
        <w:rPr>
          <w:rFonts w:ascii="Times New Roman" w:eastAsia="Times New Roman" w:hAnsi="Times New Roman" w:cs="Times New Roman"/>
          <w:sz w:val="24"/>
          <w:szCs w:val="24"/>
        </w:rPr>
        <w:t>Mächler</w:t>
      </w:r>
      <w:proofErr w:type="spellEnd"/>
      <w:r w:rsidRPr="00F92C53">
        <w:rPr>
          <w:rFonts w:ascii="Times New Roman" w:eastAsia="Times New Roman" w:hAnsi="Times New Roman" w:cs="Times New Roman"/>
          <w:sz w:val="24"/>
          <w:szCs w:val="24"/>
        </w:rPr>
        <w:t xml:space="preserve">, M., </w:t>
      </w:r>
      <w:proofErr w:type="spellStart"/>
      <w:r w:rsidRPr="00F92C53">
        <w:rPr>
          <w:rFonts w:ascii="Times New Roman" w:eastAsia="Times New Roman" w:hAnsi="Times New Roman" w:cs="Times New Roman"/>
          <w:sz w:val="24"/>
          <w:szCs w:val="24"/>
        </w:rPr>
        <w:t>Bolker</w:t>
      </w:r>
      <w:proofErr w:type="spellEnd"/>
      <w:r w:rsidRPr="00F92C53">
        <w:rPr>
          <w:rFonts w:ascii="Times New Roman" w:eastAsia="Times New Roman" w:hAnsi="Times New Roman" w:cs="Times New Roman"/>
          <w:sz w:val="24"/>
          <w:szCs w:val="24"/>
        </w:rPr>
        <w:t xml:space="preserve">, B., Walker, S., 2015. “Fitting linear mixed-effects models using lme4.” </w:t>
      </w:r>
      <w:r w:rsidRPr="00F92C53">
        <w:rPr>
          <w:rFonts w:ascii="Times New Roman" w:eastAsia="Times New Roman" w:hAnsi="Times New Roman" w:cs="Times New Roman"/>
          <w:i/>
          <w:sz w:val="24"/>
          <w:szCs w:val="24"/>
        </w:rPr>
        <w:t>Journal of Statistical Software</w:t>
      </w:r>
      <w:r w:rsidRPr="00F92C53">
        <w:rPr>
          <w:rFonts w:ascii="Times New Roman" w:eastAsia="Times New Roman" w:hAnsi="Times New Roman" w:cs="Times New Roman"/>
          <w:sz w:val="24"/>
          <w:szCs w:val="24"/>
        </w:rPr>
        <w:t xml:space="preserve"> 67, 1–48</w:t>
      </w:r>
    </w:p>
    <w:p w14:paraId="000000AB" w14:textId="77777777" w:rsidR="00DA4CB8" w:rsidRPr="00F92C53" w:rsidRDefault="00DA4CB8" w:rsidP="00637E42">
      <w:pPr>
        <w:spacing w:after="180"/>
        <w:rPr>
          <w:rFonts w:ascii="Times New Roman" w:eastAsia="Times New Roman" w:hAnsi="Times New Roman" w:cs="Times New Roman"/>
          <w:sz w:val="24"/>
          <w:szCs w:val="24"/>
        </w:rPr>
        <w:pPrChange w:id="115" w:author="Harshavardhan Thyagarajan" w:date="2023-03-21T23:01:00Z">
          <w:pPr>
            <w:spacing w:after="360"/>
          </w:pPr>
        </w:pPrChange>
      </w:pPr>
    </w:p>
    <w:p w14:paraId="000000AC"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Belkina</w:t>
      </w:r>
      <w:proofErr w:type="spellEnd"/>
      <w:r w:rsidRPr="00F92C53">
        <w:rPr>
          <w:rFonts w:ascii="Times New Roman" w:eastAsia="Times New Roman" w:hAnsi="Times New Roman" w:cs="Times New Roman"/>
          <w:sz w:val="24"/>
          <w:szCs w:val="24"/>
        </w:rPr>
        <w:t xml:space="preserve">, E.G., E.B. Naimark, A.A. </w:t>
      </w:r>
      <w:proofErr w:type="spellStart"/>
      <w:r w:rsidRPr="00F92C53">
        <w:rPr>
          <w:rFonts w:ascii="Times New Roman" w:eastAsia="Times New Roman" w:hAnsi="Times New Roman" w:cs="Times New Roman"/>
          <w:sz w:val="24"/>
          <w:szCs w:val="24"/>
        </w:rPr>
        <w:t>Gorshkova</w:t>
      </w:r>
      <w:proofErr w:type="spellEnd"/>
      <w:r w:rsidRPr="00F92C53">
        <w:rPr>
          <w:rFonts w:ascii="Times New Roman" w:eastAsia="Times New Roman" w:hAnsi="Times New Roman" w:cs="Times New Roman"/>
          <w:sz w:val="24"/>
          <w:szCs w:val="24"/>
        </w:rPr>
        <w:t xml:space="preserve">, and A.V. Markov. 2018. "Does adaptation to different diets result in assortative mating? Ambiguous results from experiments on </w:t>
      </w:r>
      <w:r w:rsidRPr="00C0746A">
        <w:rPr>
          <w:rFonts w:ascii="Times New Roman" w:eastAsia="Times New Roman" w:hAnsi="Times New Roman" w:cs="Times New Roman"/>
          <w:i/>
          <w:iCs/>
          <w:sz w:val="24"/>
          <w:szCs w:val="24"/>
          <w:rPrChange w:id="116" w:author="Harshavardhan Thyagarajan" w:date="2023-03-21T23:30: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Journal of Evolutionary Biology</w:t>
      </w:r>
      <w:r w:rsidRPr="00F92C53">
        <w:rPr>
          <w:rFonts w:ascii="Times New Roman" w:eastAsia="Times New Roman" w:hAnsi="Times New Roman" w:cs="Times New Roman"/>
          <w:sz w:val="24"/>
          <w:szCs w:val="24"/>
        </w:rPr>
        <w:t xml:space="preserve"> 31(12):1803-1814.</w:t>
      </w:r>
    </w:p>
    <w:p w14:paraId="000000AD" w14:textId="77777777" w:rsidR="00DA4CB8" w:rsidRDefault="00000000">
      <w:pPr>
        <w:spacing w:after="360"/>
        <w:rPr>
          <w:ins w:id="117" w:author="Harshavardhan Thyagarajan" w:date="2023-03-21T23:01:00Z"/>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Bonduriansky</w:t>
      </w:r>
      <w:proofErr w:type="spellEnd"/>
      <w:r w:rsidRPr="00F92C53">
        <w:rPr>
          <w:rFonts w:ascii="Times New Roman" w:eastAsia="Times New Roman" w:hAnsi="Times New Roman" w:cs="Times New Roman"/>
          <w:sz w:val="24"/>
          <w:szCs w:val="24"/>
        </w:rPr>
        <w:t xml:space="preserve">, R., A. </w:t>
      </w:r>
      <w:proofErr w:type="spellStart"/>
      <w:r w:rsidRPr="00F92C53">
        <w:rPr>
          <w:rFonts w:ascii="Times New Roman" w:eastAsia="Times New Roman" w:hAnsi="Times New Roman" w:cs="Times New Roman"/>
          <w:sz w:val="24"/>
          <w:szCs w:val="24"/>
        </w:rPr>
        <w:t>Maklakov</w:t>
      </w:r>
      <w:proofErr w:type="spellEnd"/>
      <w:r w:rsidRPr="00F92C53">
        <w:rPr>
          <w:rFonts w:ascii="Times New Roman" w:eastAsia="Times New Roman" w:hAnsi="Times New Roman" w:cs="Times New Roman"/>
          <w:sz w:val="24"/>
          <w:szCs w:val="24"/>
        </w:rPr>
        <w:t xml:space="preserve">, F. </w:t>
      </w:r>
      <w:proofErr w:type="spellStart"/>
      <w:r w:rsidRPr="00F92C53">
        <w:rPr>
          <w:rFonts w:ascii="Times New Roman" w:eastAsia="Times New Roman" w:hAnsi="Times New Roman" w:cs="Times New Roman"/>
          <w:sz w:val="24"/>
          <w:szCs w:val="24"/>
        </w:rPr>
        <w:t>Zajitschek</w:t>
      </w:r>
      <w:proofErr w:type="spellEnd"/>
      <w:r w:rsidRPr="00F92C53">
        <w:rPr>
          <w:rFonts w:ascii="Times New Roman" w:eastAsia="Times New Roman" w:hAnsi="Times New Roman" w:cs="Times New Roman"/>
          <w:sz w:val="24"/>
          <w:szCs w:val="24"/>
        </w:rPr>
        <w:t xml:space="preserve">, and R. Brooks. 2008. "Sexual selection, sexual conflict and the evolution of ageing and life span." </w:t>
      </w:r>
      <w:r w:rsidRPr="00F92C53">
        <w:rPr>
          <w:rFonts w:ascii="Times New Roman" w:eastAsia="Times New Roman" w:hAnsi="Times New Roman" w:cs="Times New Roman"/>
          <w:i/>
          <w:sz w:val="24"/>
          <w:szCs w:val="24"/>
        </w:rPr>
        <w:t>Functional Ecology</w:t>
      </w:r>
      <w:r w:rsidRPr="00F92C53">
        <w:rPr>
          <w:rFonts w:ascii="Times New Roman" w:eastAsia="Times New Roman" w:hAnsi="Times New Roman" w:cs="Times New Roman"/>
          <w:sz w:val="24"/>
          <w:szCs w:val="24"/>
        </w:rPr>
        <w:t xml:space="preserve"> 22(3):443-453.</w:t>
      </w:r>
    </w:p>
    <w:p w14:paraId="2AFDFA09" w14:textId="7A0FEEE5" w:rsidR="00637E42" w:rsidRPr="00F92C53" w:rsidRDefault="00637E42">
      <w:pPr>
        <w:spacing w:after="360"/>
        <w:rPr>
          <w:rFonts w:ascii="Times New Roman" w:eastAsia="Times New Roman" w:hAnsi="Times New Roman" w:cs="Times New Roman"/>
          <w:sz w:val="24"/>
          <w:szCs w:val="24"/>
        </w:rPr>
      </w:pPr>
      <w:ins w:id="118" w:author="Harshavardhan Thyagarajan" w:date="2023-03-21T23:02:00Z">
        <w:r w:rsidRPr="00637E42">
          <w:rPr>
            <w:rFonts w:ascii="Times New Roman" w:eastAsia="Times New Roman" w:hAnsi="Times New Roman" w:cs="Times New Roman"/>
            <w:sz w:val="24"/>
            <w:szCs w:val="24"/>
          </w:rPr>
          <w:t>Brooks</w:t>
        </w:r>
        <w:r>
          <w:rPr>
            <w:rFonts w:ascii="Times New Roman" w:eastAsia="Times New Roman" w:hAnsi="Times New Roman" w:cs="Times New Roman"/>
            <w:sz w:val="24"/>
            <w:szCs w:val="24"/>
          </w:rPr>
          <w:t xml:space="preserve">, </w:t>
        </w:r>
        <w:r w:rsidRPr="00637E42">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Kristensen</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van </w:t>
        </w:r>
        <w:proofErr w:type="spellStart"/>
        <w:r w:rsidRPr="00637E42">
          <w:rPr>
            <w:rFonts w:ascii="Times New Roman" w:eastAsia="Times New Roman" w:hAnsi="Times New Roman" w:cs="Times New Roman"/>
            <w:sz w:val="24"/>
            <w:szCs w:val="24"/>
          </w:rPr>
          <w:t>Benthem</w:t>
        </w:r>
        <w:proofErr w:type="spellEnd"/>
        <w:r w:rsidRPr="00637E42">
          <w:rPr>
            <w:rFonts w:ascii="Times New Roman" w:eastAsia="Times New Roman" w:hAnsi="Times New Roman" w:cs="Times New Roman"/>
            <w:sz w:val="24"/>
            <w:szCs w:val="24"/>
          </w:rPr>
          <w:t xml:space="preserve"> K</w:t>
        </w:r>
      </w:ins>
      <w:ins w:id="119" w:author="Harshavardhan Thyagarajan" w:date="2023-03-21T23:03:00Z">
        <w:r>
          <w:rPr>
            <w:rFonts w:ascii="Times New Roman" w:eastAsia="Times New Roman" w:hAnsi="Times New Roman" w:cs="Times New Roman"/>
            <w:sz w:val="24"/>
            <w:szCs w:val="24"/>
          </w:rPr>
          <w:t>.</w:t>
        </w:r>
      </w:ins>
      <w:ins w:id="120" w:author="Harshavardhan Thyagarajan" w:date="2023-03-21T23:02:00Z">
        <w:r w:rsidRPr="00637E42">
          <w:rPr>
            <w:rFonts w:ascii="Times New Roman" w:eastAsia="Times New Roman" w:hAnsi="Times New Roman" w:cs="Times New Roman"/>
            <w:sz w:val="24"/>
            <w:szCs w:val="24"/>
          </w:rPr>
          <w:t>J</w:t>
        </w:r>
      </w:ins>
      <w:ins w:id="121" w:author="Harshavardhan Thyagarajan" w:date="2023-03-21T23:03:00Z">
        <w:r>
          <w:rPr>
            <w:rFonts w:ascii="Times New Roman" w:eastAsia="Times New Roman" w:hAnsi="Times New Roman" w:cs="Times New Roman"/>
            <w:sz w:val="24"/>
            <w:szCs w:val="24"/>
          </w:rPr>
          <w:t>.</w:t>
        </w:r>
      </w:ins>
      <w:ins w:id="122" w:author="Harshavardhan Thyagarajan" w:date="2023-03-21T23:02:00Z">
        <w:r w:rsidRPr="00637E42">
          <w:rPr>
            <w:rFonts w:ascii="Times New Roman" w:eastAsia="Times New Roman" w:hAnsi="Times New Roman" w:cs="Times New Roman"/>
            <w:sz w:val="24"/>
            <w:szCs w:val="24"/>
          </w:rPr>
          <w:t>, Magnusson A</w:t>
        </w:r>
      </w:ins>
      <w:ins w:id="123" w:author="Harshavardhan Thyagarajan" w:date="2023-03-21T23:03:00Z">
        <w:r>
          <w:rPr>
            <w:rFonts w:ascii="Times New Roman" w:eastAsia="Times New Roman" w:hAnsi="Times New Roman" w:cs="Times New Roman"/>
            <w:sz w:val="24"/>
            <w:szCs w:val="24"/>
          </w:rPr>
          <w:t>.</w:t>
        </w:r>
      </w:ins>
      <w:ins w:id="124" w:author="Harshavardhan Thyagarajan" w:date="2023-03-21T23:02:00Z">
        <w:r w:rsidRPr="00637E42">
          <w:rPr>
            <w:rFonts w:ascii="Times New Roman" w:eastAsia="Times New Roman" w:hAnsi="Times New Roman" w:cs="Times New Roman"/>
            <w:sz w:val="24"/>
            <w:szCs w:val="24"/>
          </w:rPr>
          <w:t>, Berg</w:t>
        </w:r>
      </w:ins>
      <w:ins w:id="125" w:author="Harshavardhan Thyagarajan" w:date="2023-03-21T23:03:00Z">
        <w:r>
          <w:rPr>
            <w:rFonts w:ascii="Times New Roman" w:eastAsia="Times New Roman" w:hAnsi="Times New Roman" w:cs="Times New Roman"/>
            <w:sz w:val="24"/>
            <w:szCs w:val="24"/>
          </w:rPr>
          <w:t>,</w:t>
        </w:r>
      </w:ins>
      <w:ins w:id="126" w:author="Harshavardhan Thyagarajan" w:date="2023-03-21T23:02:00Z">
        <w:r w:rsidRPr="00637E42">
          <w:rPr>
            <w:rFonts w:ascii="Times New Roman" w:eastAsia="Times New Roman" w:hAnsi="Times New Roman" w:cs="Times New Roman"/>
            <w:sz w:val="24"/>
            <w:szCs w:val="24"/>
          </w:rPr>
          <w:t xml:space="preserve"> C</w:t>
        </w:r>
      </w:ins>
      <w:ins w:id="127" w:author="Harshavardhan Thyagarajan" w:date="2023-03-21T23:03:00Z">
        <w:r>
          <w:rPr>
            <w:rFonts w:ascii="Times New Roman" w:eastAsia="Times New Roman" w:hAnsi="Times New Roman" w:cs="Times New Roman"/>
            <w:sz w:val="24"/>
            <w:szCs w:val="24"/>
          </w:rPr>
          <w:t>.</w:t>
        </w:r>
      </w:ins>
      <w:ins w:id="128" w:author="Harshavardhan Thyagarajan" w:date="2023-03-21T23:02:00Z">
        <w:r w:rsidRPr="00637E42">
          <w:rPr>
            <w:rFonts w:ascii="Times New Roman" w:eastAsia="Times New Roman" w:hAnsi="Times New Roman" w:cs="Times New Roman"/>
            <w:sz w:val="24"/>
            <w:szCs w:val="24"/>
          </w:rPr>
          <w:t>W</w:t>
        </w:r>
      </w:ins>
      <w:ins w:id="129" w:author="Harshavardhan Thyagarajan" w:date="2023-03-21T23:03:00Z">
        <w:r>
          <w:rPr>
            <w:rFonts w:ascii="Times New Roman" w:eastAsia="Times New Roman" w:hAnsi="Times New Roman" w:cs="Times New Roman"/>
            <w:sz w:val="24"/>
            <w:szCs w:val="24"/>
          </w:rPr>
          <w:t>.</w:t>
        </w:r>
      </w:ins>
      <w:ins w:id="130" w:author="Harshavardhan Thyagarajan" w:date="2023-03-21T23:02:00Z">
        <w:r w:rsidRPr="00637E42">
          <w:rPr>
            <w:rFonts w:ascii="Times New Roman" w:eastAsia="Times New Roman" w:hAnsi="Times New Roman" w:cs="Times New Roman"/>
            <w:sz w:val="24"/>
            <w:szCs w:val="24"/>
          </w:rPr>
          <w:t>, Nielsen</w:t>
        </w:r>
      </w:ins>
      <w:ins w:id="131" w:author="Harshavardhan Thyagarajan" w:date="2023-03-21T23:03:00Z">
        <w:r>
          <w:rPr>
            <w:rFonts w:ascii="Times New Roman" w:eastAsia="Times New Roman" w:hAnsi="Times New Roman" w:cs="Times New Roman"/>
            <w:sz w:val="24"/>
            <w:szCs w:val="24"/>
          </w:rPr>
          <w:t>,</w:t>
        </w:r>
      </w:ins>
      <w:ins w:id="132" w:author="Harshavardhan Thyagarajan" w:date="2023-03-21T23:02:00Z">
        <w:r w:rsidRPr="00637E42">
          <w:rPr>
            <w:rFonts w:ascii="Times New Roman" w:eastAsia="Times New Roman" w:hAnsi="Times New Roman" w:cs="Times New Roman"/>
            <w:sz w:val="24"/>
            <w:szCs w:val="24"/>
          </w:rPr>
          <w:t xml:space="preserve"> A</w:t>
        </w:r>
      </w:ins>
      <w:ins w:id="133" w:author="Harshavardhan Thyagarajan" w:date="2023-03-21T23:03:00Z">
        <w:r>
          <w:rPr>
            <w:rFonts w:ascii="Times New Roman" w:eastAsia="Times New Roman" w:hAnsi="Times New Roman" w:cs="Times New Roman"/>
            <w:sz w:val="24"/>
            <w:szCs w:val="24"/>
          </w:rPr>
          <w:t>.</w:t>
        </w:r>
      </w:ins>
      <w:ins w:id="134" w:author="Harshavardhan Thyagarajan" w:date="2023-03-21T23:02:00Z">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Skaug</w:t>
        </w:r>
      </w:ins>
      <w:proofErr w:type="spellEnd"/>
      <w:ins w:id="135" w:author="Harshavardhan Thyagarajan" w:date="2023-03-21T23:03:00Z">
        <w:r>
          <w:rPr>
            <w:rFonts w:ascii="Times New Roman" w:eastAsia="Times New Roman" w:hAnsi="Times New Roman" w:cs="Times New Roman"/>
            <w:sz w:val="24"/>
            <w:szCs w:val="24"/>
          </w:rPr>
          <w:t>.</w:t>
        </w:r>
      </w:ins>
      <w:ins w:id="136" w:author="Harshavardhan Thyagarajan" w:date="2023-03-21T23:02:00Z">
        <w:r w:rsidRPr="00637E42">
          <w:rPr>
            <w:rFonts w:ascii="Times New Roman" w:eastAsia="Times New Roman" w:hAnsi="Times New Roman" w:cs="Times New Roman"/>
            <w:sz w:val="24"/>
            <w:szCs w:val="24"/>
          </w:rPr>
          <w:t xml:space="preserve"> H</w:t>
        </w:r>
      </w:ins>
      <w:ins w:id="137" w:author="Harshavardhan Thyagarajan" w:date="2023-03-21T23:03:00Z">
        <w:r>
          <w:rPr>
            <w:rFonts w:ascii="Times New Roman" w:eastAsia="Times New Roman" w:hAnsi="Times New Roman" w:cs="Times New Roman"/>
            <w:sz w:val="24"/>
            <w:szCs w:val="24"/>
          </w:rPr>
          <w:t>.</w:t>
        </w:r>
      </w:ins>
      <w:ins w:id="138" w:author="Harshavardhan Thyagarajan" w:date="2023-03-21T23:02:00Z">
        <w:r w:rsidRPr="00637E42">
          <w:rPr>
            <w:rFonts w:ascii="Times New Roman" w:eastAsia="Times New Roman" w:hAnsi="Times New Roman" w:cs="Times New Roman"/>
            <w:sz w:val="24"/>
            <w:szCs w:val="24"/>
          </w:rPr>
          <w:t>J</w:t>
        </w:r>
      </w:ins>
      <w:ins w:id="139" w:author="Harshavardhan Thyagarajan" w:date="2023-03-21T23:03:00Z">
        <w:r>
          <w:rPr>
            <w:rFonts w:ascii="Times New Roman" w:eastAsia="Times New Roman" w:hAnsi="Times New Roman" w:cs="Times New Roman"/>
            <w:sz w:val="24"/>
            <w:szCs w:val="24"/>
          </w:rPr>
          <w:t>.</w:t>
        </w:r>
      </w:ins>
      <w:ins w:id="140" w:author="Harshavardhan Thyagarajan" w:date="2023-03-21T23:02:00Z">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Maechler</w:t>
        </w:r>
      </w:ins>
      <w:proofErr w:type="spellEnd"/>
      <w:ins w:id="141" w:author="Harshavardhan Thyagarajan" w:date="2023-03-21T23:03:00Z">
        <w:r>
          <w:rPr>
            <w:rFonts w:ascii="Times New Roman" w:eastAsia="Times New Roman" w:hAnsi="Times New Roman" w:cs="Times New Roman"/>
            <w:sz w:val="24"/>
            <w:szCs w:val="24"/>
          </w:rPr>
          <w:t>,</w:t>
        </w:r>
      </w:ins>
      <w:ins w:id="142" w:author="Harshavardhan Thyagarajan" w:date="2023-03-21T23:02:00Z">
        <w:r w:rsidRPr="00637E42">
          <w:rPr>
            <w:rFonts w:ascii="Times New Roman" w:eastAsia="Times New Roman" w:hAnsi="Times New Roman" w:cs="Times New Roman"/>
            <w:sz w:val="24"/>
            <w:szCs w:val="24"/>
          </w:rPr>
          <w:t xml:space="preserve"> M</w:t>
        </w:r>
      </w:ins>
      <w:ins w:id="143" w:author="Harshavardhan Thyagarajan" w:date="2023-03-21T23:03:00Z">
        <w:r>
          <w:rPr>
            <w:rFonts w:ascii="Times New Roman" w:eastAsia="Times New Roman" w:hAnsi="Times New Roman" w:cs="Times New Roman"/>
            <w:sz w:val="24"/>
            <w:szCs w:val="24"/>
          </w:rPr>
          <w:t>.</w:t>
        </w:r>
      </w:ins>
      <w:ins w:id="144" w:author="Harshavardhan Thyagarajan" w:date="2023-03-21T23:02:00Z">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Bolker</w:t>
        </w:r>
      </w:ins>
      <w:proofErr w:type="spellEnd"/>
      <w:ins w:id="145" w:author="Harshavardhan Thyagarajan" w:date="2023-03-21T23:03:00Z">
        <w:r>
          <w:rPr>
            <w:rFonts w:ascii="Times New Roman" w:eastAsia="Times New Roman" w:hAnsi="Times New Roman" w:cs="Times New Roman"/>
            <w:sz w:val="24"/>
            <w:szCs w:val="24"/>
          </w:rPr>
          <w:t>,</w:t>
        </w:r>
      </w:ins>
      <w:ins w:id="146" w:author="Harshavardhan Thyagarajan" w:date="2023-03-21T23:02:00Z">
        <w:r w:rsidRPr="00637E42">
          <w:rPr>
            <w:rFonts w:ascii="Times New Roman" w:eastAsia="Times New Roman" w:hAnsi="Times New Roman" w:cs="Times New Roman"/>
            <w:sz w:val="24"/>
            <w:szCs w:val="24"/>
          </w:rPr>
          <w:t xml:space="preserve"> B</w:t>
        </w:r>
      </w:ins>
      <w:ins w:id="147" w:author="Harshavardhan Thyagarajan" w:date="2023-03-21T23:03:00Z">
        <w:r>
          <w:rPr>
            <w:rFonts w:ascii="Times New Roman" w:eastAsia="Times New Roman" w:hAnsi="Times New Roman" w:cs="Times New Roman"/>
            <w:sz w:val="24"/>
            <w:szCs w:val="24"/>
          </w:rPr>
          <w:t>.</w:t>
        </w:r>
      </w:ins>
      <w:ins w:id="148" w:author="Harshavardhan Thyagarajan" w:date="2023-03-21T23:02:00Z">
        <w:r w:rsidRPr="00637E42">
          <w:rPr>
            <w:rFonts w:ascii="Times New Roman" w:eastAsia="Times New Roman" w:hAnsi="Times New Roman" w:cs="Times New Roman"/>
            <w:sz w:val="24"/>
            <w:szCs w:val="24"/>
          </w:rPr>
          <w:t>M</w:t>
        </w:r>
      </w:ins>
      <w:ins w:id="149" w:author="Harshavardhan Thyagarajan" w:date="2023-03-21T23:03:00Z">
        <w:r>
          <w:rPr>
            <w:rFonts w:ascii="Times New Roman" w:eastAsia="Times New Roman" w:hAnsi="Times New Roman" w:cs="Times New Roman"/>
            <w:sz w:val="24"/>
            <w:szCs w:val="24"/>
          </w:rPr>
          <w:t>.</w:t>
        </w:r>
      </w:ins>
      <w:ins w:id="150" w:author="Harshavardhan Thyagarajan" w:date="2023-03-21T23:02:00Z">
        <w:r w:rsidRPr="00637E42">
          <w:rPr>
            <w:rFonts w:ascii="Times New Roman" w:eastAsia="Times New Roman" w:hAnsi="Times New Roman" w:cs="Times New Roman"/>
            <w:sz w:val="24"/>
            <w:szCs w:val="24"/>
          </w:rPr>
          <w:t xml:space="preserve"> (2017). “</w:t>
        </w:r>
        <w:proofErr w:type="spellStart"/>
        <w:r w:rsidRPr="00637E42">
          <w:rPr>
            <w:rFonts w:ascii="Times New Roman" w:eastAsia="Times New Roman" w:hAnsi="Times New Roman" w:cs="Times New Roman"/>
            <w:sz w:val="24"/>
            <w:szCs w:val="24"/>
          </w:rPr>
          <w:t>glmmTMB</w:t>
        </w:r>
        <w:proofErr w:type="spellEnd"/>
        <w:r w:rsidRPr="00637E42">
          <w:rPr>
            <w:rFonts w:ascii="Times New Roman" w:eastAsia="Times New Roman" w:hAnsi="Times New Roman" w:cs="Times New Roman"/>
            <w:sz w:val="24"/>
            <w:szCs w:val="24"/>
          </w:rPr>
          <w:t xml:space="preserve"> Balances Speed and Flexibility Among Packages for Zero-inflated Generalized Linear Mixed </w:t>
        </w:r>
        <w:proofErr w:type="spellStart"/>
        <w:r w:rsidRPr="00637E42">
          <w:rPr>
            <w:rFonts w:ascii="Times New Roman" w:eastAsia="Times New Roman" w:hAnsi="Times New Roman" w:cs="Times New Roman"/>
            <w:sz w:val="24"/>
            <w:szCs w:val="24"/>
          </w:rPr>
          <w:t>Modeling</w:t>
        </w:r>
        <w:proofErr w:type="spellEnd"/>
        <w:r w:rsidRPr="00637E42">
          <w:rPr>
            <w:rFonts w:ascii="Times New Roman" w:eastAsia="Times New Roman" w:hAnsi="Times New Roman" w:cs="Times New Roman"/>
            <w:sz w:val="24"/>
            <w:szCs w:val="24"/>
          </w:rPr>
          <w:t xml:space="preserve">.” </w:t>
        </w:r>
        <w:r w:rsidRPr="00637E42">
          <w:rPr>
            <w:rFonts w:ascii="Times New Roman" w:eastAsia="Times New Roman" w:hAnsi="Times New Roman" w:cs="Times New Roman"/>
            <w:i/>
            <w:iCs/>
            <w:sz w:val="24"/>
            <w:szCs w:val="24"/>
          </w:rPr>
          <w:t>The R Journal</w:t>
        </w:r>
        <w:r w:rsidRPr="00637E42">
          <w:rPr>
            <w:rFonts w:ascii="Times New Roman" w:eastAsia="Times New Roman" w:hAnsi="Times New Roman" w:cs="Times New Roman"/>
            <w:sz w:val="24"/>
            <w:szCs w:val="24"/>
          </w:rPr>
          <w:t xml:space="preserve">, </w:t>
        </w:r>
        <w:r w:rsidRPr="00637E42">
          <w:rPr>
            <w:rFonts w:ascii="Times New Roman" w:eastAsia="Times New Roman" w:hAnsi="Times New Roman" w:cs="Times New Roman"/>
            <w:b/>
            <w:bCs/>
            <w:sz w:val="24"/>
            <w:szCs w:val="24"/>
          </w:rPr>
          <w:t>9</w:t>
        </w:r>
        <w:r w:rsidRPr="00637E42">
          <w:rPr>
            <w:rFonts w:ascii="Times New Roman" w:eastAsia="Times New Roman" w:hAnsi="Times New Roman" w:cs="Times New Roman"/>
            <w:sz w:val="24"/>
            <w:szCs w:val="24"/>
          </w:rPr>
          <w:t xml:space="preserve">(2), 378–400. </w:t>
        </w:r>
        <w:r w:rsidRPr="00637E42">
          <w:rPr>
            <w:rFonts w:ascii="Times New Roman" w:eastAsia="Times New Roman" w:hAnsi="Times New Roman" w:cs="Times New Roman"/>
            <w:sz w:val="24"/>
            <w:szCs w:val="24"/>
          </w:rPr>
          <w:fldChar w:fldCharType="begin"/>
        </w:r>
        <w:r w:rsidRPr="00637E42">
          <w:rPr>
            <w:rFonts w:ascii="Times New Roman" w:eastAsia="Times New Roman" w:hAnsi="Times New Roman" w:cs="Times New Roman"/>
            <w:sz w:val="24"/>
            <w:szCs w:val="24"/>
          </w:rPr>
          <w:instrText xml:space="preserve"> HYPERLINK "https://doi.org/10.32614/RJ-2017-066" </w:instrText>
        </w:r>
        <w:r w:rsidRPr="00637E42">
          <w:rPr>
            <w:rFonts w:ascii="Times New Roman" w:eastAsia="Times New Roman" w:hAnsi="Times New Roman" w:cs="Times New Roman"/>
            <w:sz w:val="24"/>
            <w:szCs w:val="24"/>
          </w:rPr>
          <w:fldChar w:fldCharType="separate"/>
        </w:r>
        <w:r w:rsidRPr="00637E42">
          <w:rPr>
            <w:rStyle w:val="Hyperlink"/>
            <w:rFonts w:ascii="Times New Roman" w:eastAsia="Times New Roman" w:hAnsi="Times New Roman" w:cs="Times New Roman"/>
            <w:sz w:val="24"/>
            <w:szCs w:val="24"/>
          </w:rPr>
          <w:t>doi:10.32614/RJ-2017-066</w:t>
        </w:r>
        <w:r w:rsidRPr="00637E42">
          <w:rPr>
            <w:rFonts w:ascii="Times New Roman" w:eastAsia="Times New Roman" w:hAnsi="Times New Roman" w:cs="Times New Roman"/>
            <w:sz w:val="24"/>
            <w:szCs w:val="24"/>
          </w:rPr>
          <w:fldChar w:fldCharType="end"/>
        </w:r>
        <w:r w:rsidRPr="00637E42">
          <w:rPr>
            <w:rFonts w:ascii="Times New Roman" w:eastAsia="Times New Roman" w:hAnsi="Times New Roman" w:cs="Times New Roman"/>
            <w:sz w:val="24"/>
            <w:szCs w:val="24"/>
          </w:rPr>
          <w:t>.</w:t>
        </w:r>
      </w:ins>
    </w:p>
    <w:p w14:paraId="000000AE"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Byrne, </w:t>
      </w:r>
      <w:proofErr w:type="spellStart"/>
      <w:r w:rsidRPr="00F92C53">
        <w:rPr>
          <w:rFonts w:ascii="Times New Roman" w:eastAsia="Times New Roman" w:hAnsi="Times New Roman" w:cs="Times New Roman"/>
          <w:sz w:val="24"/>
          <w:szCs w:val="24"/>
        </w:rPr>
        <w:t>P.G.and</w:t>
      </w:r>
      <w:proofErr w:type="spellEnd"/>
      <w:r w:rsidRPr="00F92C53">
        <w:rPr>
          <w:rFonts w:ascii="Times New Roman" w:eastAsia="Times New Roman" w:hAnsi="Times New Roman" w:cs="Times New Roman"/>
          <w:sz w:val="24"/>
          <w:szCs w:val="24"/>
        </w:rPr>
        <w:t xml:space="preserve"> W.R. Rice. 2006. "Evidence for adaptive male mate choice in the fruit fly </w:t>
      </w:r>
      <w:r w:rsidRPr="00C0746A">
        <w:rPr>
          <w:rFonts w:ascii="Times New Roman" w:eastAsia="Times New Roman" w:hAnsi="Times New Roman" w:cs="Times New Roman"/>
          <w:i/>
          <w:iCs/>
          <w:sz w:val="24"/>
          <w:szCs w:val="24"/>
          <w:rPrChange w:id="151" w:author="Harshavardhan Thyagarajan" w:date="2023-03-21T23:30: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Biological sciences</w:t>
      </w:r>
      <w:r w:rsidRPr="00F92C53">
        <w:rPr>
          <w:rFonts w:ascii="Times New Roman" w:eastAsia="Times New Roman" w:hAnsi="Times New Roman" w:cs="Times New Roman"/>
          <w:sz w:val="24"/>
          <w:szCs w:val="24"/>
        </w:rPr>
        <w:t xml:space="preserve"> 273(1589):917-922.</w:t>
      </w:r>
    </w:p>
    <w:p w14:paraId="000000AF"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J.A. </w:t>
      </w:r>
      <w:proofErr w:type="spellStart"/>
      <w:r w:rsidRPr="00F92C53">
        <w:rPr>
          <w:rFonts w:ascii="Times New Roman" w:eastAsia="Times New Roman" w:hAnsi="Times New Roman" w:cs="Times New Roman"/>
          <w:sz w:val="24"/>
          <w:szCs w:val="24"/>
        </w:rPr>
        <w:t>Alipaz</w:t>
      </w:r>
      <w:proofErr w:type="spellEnd"/>
      <w:r w:rsidRPr="00F92C53">
        <w:rPr>
          <w:rFonts w:ascii="Times New Roman" w:eastAsia="Times New Roman" w:hAnsi="Times New Roman" w:cs="Times New Roman"/>
          <w:sz w:val="24"/>
          <w:szCs w:val="24"/>
        </w:rPr>
        <w:t xml:space="preserve">, H.-W. Chen, and M.R. Rose. 1997a. "Experimental evolution of accelerated development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1. Development speed and larval survival."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51(5):1536-1551.</w:t>
      </w:r>
    </w:p>
    <w:p w14:paraId="000000B0"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Chippindale, A.K., J.A. </w:t>
      </w:r>
      <w:proofErr w:type="spellStart"/>
      <w:r w:rsidRPr="00F92C53">
        <w:rPr>
          <w:rFonts w:ascii="Times New Roman" w:eastAsia="Times New Roman" w:hAnsi="Times New Roman" w:cs="Times New Roman"/>
          <w:sz w:val="24"/>
          <w:szCs w:val="24"/>
        </w:rPr>
        <w:t>Alipaz</w:t>
      </w:r>
      <w:proofErr w:type="spellEnd"/>
      <w:r w:rsidRPr="00F92C53">
        <w:rPr>
          <w:rFonts w:ascii="Times New Roman" w:eastAsia="Times New Roman" w:hAnsi="Times New Roman" w:cs="Times New Roman"/>
          <w:sz w:val="24"/>
          <w:szCs w:val="24"/>
        </w:rPr>
        <w:t xml:space="preserve">, and M.R. Rose. 2004a. "Experimental Evolution of Accelerated Development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2. Adult Fitness and the Fast Development Syndrome." Pp. 413-435 in </w:t>
      </w:r>
      <w:r w:rsidRPr="00F92C53">
        <w:rPr>
          <w:rFonts w:ascii="Times New Roman" w:eastAsia="Times New Roman" w:hAnsi="Times New Roman" w:cs="Times New Roman"/>
          <w:i/>
          <w:sz w:val="24"/>
          <w:szCs w:val="24"/>
        </w:rPr>
        <w:t>Methuselah Flies</w:t>
      </w:r>
      <w:r w:rsidRPr="00F92C53">
        <w:rPr>
          <w:rFonts w:ascii="Times New Roman" w:eastAsia="Times New Roman" w:hAnsi="Times New Roman" w:cs="Times New Roman"/>
          <w:sz w:val="24"/>
          <w:szCs w:val="24"/>
        </w:rPr>
        <w:t>: World Scientific.</w:t>
      </w:r>
    </w:p>
    <w:p w14:paraId="000000B1"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D.T. Hoang, P.M. Service, and M.R. Rose. 2004b. "The evolution of development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selected for postponed senescence." Pp. 370-389 in </w:t>
      </w:r>
      <w:r w:rsidRPr="00F92C53">
        <w:rPr>
          <w:rFonts w:ascii="Times New Roman" w:eastAsia="Times New Roman" w:hAnsi="Times New Roman" w:cs="Times New Roman"/>
          <w:i/>
          <w:sz w:val="24"/>
          <w:szCs w:val="24"/>
        </w:rPr>
        <w:t>Methuselah Flies</w:t>
      </w:r>
      <w:r w:rsidRPr="00F92C53">
        <w:rPr>
          <w:rFonts w:ascii="Times New Roman" w:eastAsia="Times New Roman" w:hAnsi="Times New Roman" w:cs="Times New Roman"/>
          <w:sz w:val="24"/>
          <w:szCs w:val="24"/>
        </w:rPr>
        <w:t>: World Scientific.</w:t>
      </w:r>
    </w:p>
    <w:p w14:paraId="000000B2"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A.M. Leroi, H. </w:t>
      </w:r>
      <w:proofErr w:type="spellStart"/>
      <w:r w:rsidRPr="00F92C53">
        <w:rPr>
          <w:rFonts w:ascii="Times New Roman" w:eastAsia="Times New Roman" w:hAnsi="Times New Roman" w:cs="Times New Roman"/>
          <w:sz w:val="24"/>
          <w:szCs w:val="24"/>
        </w:rPr>
        <w:t>Saing</w:t>
      </w:r>
      <w:proofErr w:type="spellEnd"/>
      <w:r w:rsidRPr="00F92C53">
        <w:rPr>
          <w:rFonts w:ascii="Times New Roman" w:eastAsia="Times New Roman" w:hAnsi="Times New Roman" w:cs="Times New Roman"/>
          <w:sz w:val="24"/>
          <w:szCs w:val="24"/>
        </w:rPr>
        <w:t xml:space="preserve">, D.J. </w:t>
      </w:r>
      <w:proofErr w:type="spellStart"/>
      <w:r w:rsidRPr="00F92C53">
        <w:rPr>
          <w:rFonts w:ascii="Times New Roman" w:eastAsia="Times New Roman" w:hAnsi="Times New Roman" w:cs="Times New Roman"/>
          <w:sz w:val="24"/>
          <w:szCs w:val="24"/>
        </w:rPr>
        <w:t>Borash</w:t>
      </w:r>
      <w:proofErr w:type="spellEnd"/>
      <w:r w:rsidRPr="00F92C53">
        <w:rPr>
          <w:rFonts w:ascii="Times New Roman" w:eastAsia="Times New Roman" w:hAnsi="Times New Roman" w:cs="Times New Roman"/>
          <w:sz w:val="24"/>
          <w:szCs w:val="24"/>
        </w:rPr>
        <w:t xml:space="preserve">, and M.R. Rose. 1997b. "Phenotypic plasticity and selection in </w:t>
      </w:r>
      <w:r w:rsidRPr="00C0746A">
        <w:rPr>
          <w:rFonts w:ascii="Times New Roman" w:eastAsia="Times New Roman" w:hAnsi="Times New Roman" w:cs="Times New Roman"/>
          <w:i/>
          <w:iCs/>
          <w:sz w:val="24"/>
          <w:szCs w:val="24"/>
          <w:rPrChange w:id="152" w:author="Harshavardhan Thyagarajan" w:date="2023-03-21T23:30: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life history evolution. 2. Diet, mates and the cost of reproduction." </w:t>
      </w:r>
      <w:r w:rsidRPr="00F92C53">
        <w:rPr>
          <w:rFonts w:ascii="Times New Roman" w:eastAsia="Times New Roman" w:hAnsi="Times New Roman" w:cs="Times New Roman"/>
          <w:i/>
          <w:sz w:val="24"/>
          <w:szCs w:val="24"/>
        </w:rPr>
        <w:t>Journal of Evolutionary Biology</w:t>
      </w:r>
      <w:r w:rsidRPr="00F92C53">
        <w:rPr>
          <w:rFonts w:ascii="Times New Roman" w:eastAsia="Times New Roman" w:hAnsi="Times New Roman" w:cs="Times New Roman"/>
          <w:sz w:val="24"/>
          <w:szCs w:val="24"/>
        </w:rPr>
        <w:t xml:space="preserve"> 10(3):269-293.</w:t>
      </w:r>
    </w:p>
    <w:p w14:paraId="000000B3"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Coyne, </w:t>
      </w:r>
      <w:proofErr w:type="spellStart"/>
      <w:r w:rsidRPr="00F92C53">
        <w:rPr>
          <w:rFonts w:ascii="Times New Roman" w:eastAsia="Times New Roman" w:hAnsi="Times New Roman" w:cs="Times New Roman"/>
          <w:sz w:val="24"/>
          <w:szCs w:val="24"/>
        </w:rPr>
        <w:t>J.A.and</w:t>
      </w:r>
      <w:proofErr w:type="spellEnd"/>
      <w:r w:rsidRPr="00F92C53">
        <w:rPr>
          <w:rFonts w:ascii="Times New Roman" w:eastAsia="Times New Roman" w:hAnsi="Times New Roman" w:cs="Times New Roman"/>
          <w:sz w:val="24"/>
          <w:szCs w:val="24"/>
        </w:rPr>
        <w:t xml:space="preserve"> H.A. Orr. 2004. “Speciation”: Sinauer.</w:t>
      </w:r>
    </w:p>
    <w:p w14:paraId="000000B4"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del Solar, E. 1966. "Sexual isolation caused by selection for positive and negative phototaxis and geotaxis in </w:t>
      </w:r>
      <w:r w:rsidRPr="00C0746A">
        <w:rPr>
          <w:rFonts w:ascii="Times New Roman" w:eastAsia="Times New Roman" w:hAnsi="Times New Roman" w:cs="Times New Roman"/>
          <w:i/>
          <w:iCs/>
          <w:sz w:val="24"/>
          <w:szCs w:val="24"/>
          <w:rPrChange w:id="153" w:author="Harshavardhan Thyagarajan" w:date="2023-03-21T23:30:00Z">
            <w:rPr>
              <w:rFonts w:ascii="Times New Roman" w:eastAsia="Times New Roman" w:hAnsi="Times New Roman" w:cs="Times New Roman"/>
              <w:sz w:val="24"/>
              <w:szCs w:val="24"/>
            </w:rPr>
          </w:rPrChange>
        </w:rPr>
        <w:t xml:space="preserve">Drosophila </w:t>
      </w:r>
      <w:proofErr w:type="spellStart"/>
      <w:r w:rsidRPr="00C0746A">
        <w:rPr>
          <w:rFonts w:ascii="Times New Roman" w:eastAsia="Times New Roman" w:hAnsi="Times New Roman" w:cs="Times New Roman"/>
          <w:i/>
          <w:iCs/>
          <w:sz w:val="24"/>
          <w:szCs w:val="24"/>
          <w:rPrChange w:id="154" w:author="Harshavardhan Thyagarajan" w:date="2023-03-21T23:30:00Z">
            <w:rPr>
              <w:rFonts w:ascii="Times New Roman" w:eastAsia="Times New Roman" w:hAnsi="Times New Roman" w:cs="Times New Roman"/>
              <w:sz w:val="24"/>
              <w:szCs w:val="24"/>
            </w:rPr>
          </w:rPrChange>
        </w:rPr>
        <w:t>pseudoobscura</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56(2):484.</w:t>
      </w:r>
    </w:p>
    <w:p w14:paraId="000000B5"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Dettman</w:t>
      </w:r>
      <w:proofErr w:type="spellEnd"/>
      <w:r w:rsidRPr="00F92C53">
        <w:rPr>
          <w:rFonts w:ascii="Times New Roman" w:eastAsia="Times New Roman" w:hAnsi="Times New Roman" w:cs="Times New Roman"/>
          <w:sz w:val="24"/>
          <w:szCs w:val="24"/>
        </w:rPr>
        <w:t xml:space="preserve">, J.R., J.B. Anderson, and L.M. Kohn. 2008. "Divergent adaptation promotes reproductive isolation among experimental populations of the filamentous fungus </w:t>
      </w:r>
      <w:r w:rsidRPr="00C0746A">
        <w:rPr>
          <w:rFonts w:ascii="Times New Roman" w:eastAsia="Times New Roman" w:hAnsi="Times New Roman" w:cs="Times New Roman"/>
          <w:i/>
          <w:iCs/>
          <w:sz w:val="24"/>
          <w:szCs w:val="24"/>
          <w:rPrChange w:id="155" w:author="Harshavardhan Thyagarajan" w:date="2023-03-21T23:30:00Z">
            <w:rPr>
              <w:rFonts w:ascii="Times New Roman" w:eastAsia="Times New Roman" w:hAnsi="Times New Roman" w:cs="Times New Roman"/>
              <w:sz w:val="24"/>
              <w:szCs w:val="24"/>
            </w:rPr>
          </w:rPrChange>
        </w:rPr>
        <w:t>Neurospora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BMC Evolutionary Biology</w:t>
      </w:r>
      <w:r w:rsidRPr="00F92C53">
        <w:rPr>
          <w:rFonts w:ascii="Times New Roman" w:eastAsia="Times New Roman" w:hAnsi="Times New Roman" w:cs="Times New Roman"/>
          <w:sz w:val="24"/>
          <w:szCs w:val="24"/>
        </w:rPr>
        <w:t xml:space="preserve"> 8(1):35.</w:t>
      </w:r>
    </w:p>
    <w:p w14:paraId="000000B6"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Dettman</w:t>
      </w:r>
      <w:proofErr w:type="spellEnd"/>
      <w:r w:rsidRPr="00F92C53">
        <w:rPr>
          <w:rFonts w:ascii="Times New Roman" w:eastAsia="Times New Roman" w:hAnsi="Times New Roman" w:cs="Times New Roman"/>
          <w:sz w:val="24"/>
          <w:szCs w:val="24"/>
        </w:rPr>
        <w:t xml:space="preserve">, J.R., C. </w:t>
      </w:r>
      <w:proofErr w:type="spellStart"/>
      <w:r w:rsidRPr="00F92C53">
        <w:rPr>
          <w:rFonts w:ascii="Times New Roman" w:eastAsia="Times New Roman" w:hAnsi="Times New Roman" w:cs="Times New Roman"/>
          <w:sz w:val="24"/>
          <w:szCs w:val="24"/>
        </w:rPr>
        <w:t>Sirjusingh</w:t>
      </w:r>
      <w:proofErr w:type="spellEnd"/>
      <w:r w:rsidRPr="00F92C53">
        <w:rPr>
          <w:rFonts w:ascii="Times New Roman" w:eastAsia="Times New Roman" w:hAnsi="Times New Roman" w:cs="Times New Roman"/>
          <w:sz w:val="24"/>
          <w:szCs w:val="24"/>
        </w:rPr>
        <w:t xml:space="preserve">, L.M. Kohn, and J.B. Anderson. 2007. "Incipient speciation by divergent adaptation and antagonistic epistasis in yeast." </w:t>
      </w:r>
      <w:r w:rsidRPr="00F92C53">
        <w:rPr>
          <w:rFonts w:ascii="Times New Roman" w:eastAsia="Times New Roman" w:hAnsi="Times New Roman" w:cs="Times New Roman"/>
          <w:i/>
          <w:sz w:val="24"/>
          <w:szCs w:val="24"/>
        </w:rPr>
        <w:t>Nature</w:t>
      </w:r>
      <w:r w:rsidRPr="00F92C53">
        <w:rPr>
          <w:rFonts w:ascii="Times New Roman" w:eastAsia="Times New Roman" w:hAnsi="Times New Roman" w:cs="Times New Roman"/>
          <w:sz w:val="24"/>
          <w:szCs w:val="24"/>
        </w:rPr>
        <w:t xml:space="preserve"> 447(7144):585-588.</w:t>
      </w:r>
    </w:p>
    <w:p w14:paraId="000000B7"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Dukas</w:t>
      </w:r>
      <w:proofErr w:type="spellEnd"/>
      <w:r w:rsidRPr="00F92C53">
        <w:rPr>
          <w:rFonts w:ascii="Times New Roman" w:eastAsia="Times New Roman" w:hAnsi="Times New Roman" w:cs="Times New Roman"/>
          <w:sz w:val="24"/>
          <w:szCs w:val="24"/>
        </w:rPr>
        <w:t xml:space="preserve">, R. 2005. "Learning affects mate choice in female fruit flies." </w:t>
      </w:r>
      <w:proofErr w:type="spellStart"/>
      <w:r w:rsidRPr="00F92C53">
        <w:rPr>
          <w:rFonts w:ascii="Times New Roman" w:eastAsia="Times New Roman" w:hAnsi="Times New Roman" w:cs="Times New Roman"/>
          <w:i/>
          <w:sz w:val="24"/>
          <w:szCs w:val="24"/>
        </w:rPr>
        <w:t>Behavioral</w:t>
      </w:r>
      <w:proofErr w:type="spellEnd"/>
      <w:r w:rsidRPr="00F92C53">
        <w:rPr>
          <w:rFonts w:ascii="Times New Roman" w:eastAsia="Times New Roman" w:hAnsi="Times New Roman" w:cs="Times New Roman"/>
          <w:i/>
          <w:sz w:val="24"/>
          <w:szCs w:val="24"/>
        </w:rPr>
        <w:t xml:space="preserve"> Ecology</w:t>
      </w:r>
      <w:r w:rsidRPr="00F92C53">
        <w:rPr>
          <w:rFonts w:ascii="Times New Roman" w:eastAsia="Times New Roman" w:hAnsi="Times New Roman" w:cs="Times New Roman"/>
          <w:sz w:val="24"/>
          <w:szCs w:val="24"/>
        </w:rPr>
        <w:t xml:space="preserve"> 16(4):800-804.</w:t>
      </w:r>
    </w:p>
    <w:p w14:paraId="000000B8" w14:textId="77777777" w:rsidR="00DA4CB8" w:rsidRPr="00F92C53" w:rsidRDefault="00000000">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Fox, J., Weisberg, S., 2019. “An {R} companion to applied regression”, third edition. Sage, Thousand Oaks, CA.</w:t>
      </w:r>
    </w:p>
    <w:p w14:paraId="000000B9"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Friberg, </w:t>
      </w:r>
      <w:proofErr w:type="spellStart"/>
      <w:r w:rsidRPr="00F92C53">
        <w:rPr>
          <w:rFonts w:ascii="Times New Roman" w:eastAsia="Times New Roman" w:hAnsi="Times New Roman" w:cs="Times New Roman"/>
          <w:sz w:val="24"/>
          <w:szCs w:val="24"/>
        </w:rPr>
        <w:t>U.and</w:t>
      </w:r>
      <w:proofErr w:type="spellEnd"/>
      <w:r w:rsidRPr="00F92C53">
        <w:rPr>
          <w:rFonts w:ascii="Times New Roman" w:eastAsia="Times New Roman" w:hAnsi="Times New Roman" w:cs="Times New Roman"/>
          <w:sz w:val="24"/>
          <w:szCs w:val="24"/>
        </w:rPr>
        <w:t xml:space="preserve"> G. </w:t>
      </w:r>
      <w:proofErr w:type="spellStart"/>
      <w:r w:rsidRPr="00F92C53">
        <w:rPr>
          <w:rFonts w:ascii="Times New Roman" w:eastAsia="Times New Roman" w:hAnsi="Times New Roman" w:cs="Times New Roman"/>
          <w:sz w:val="24"/>
          <w:szCs w:val="24"/>
        </w:rPr>
        <w:t>Arnqvist</w:t>
      </w:r>
      <w:proofErr w:type="spellEnd"/>
      <w:r w:rsidRPr="00F92C53">
        <w:rPr>
          <w:rFonts w:ascii="Times New Roman" w:eastAsia="Times New Roman" w:hAnsi="Times New Roman" w:cs="Times New Roman"/>
          <w:sz w:val="24"/>
          <w:szCs w:val="24"/>
        </w:rPr>
        <w:t xml:space="preserve">. 2003. "Fitness effects of female mate choice: preferred males are detrimental for </w:t>
      </w:r>
      <w:r w:rsidRPr="00C0746A">
        <w:rPr>
          <w:rFonts w:ascii="Times New Roman" w:eastAsia="Times New Roman" w:hAnsi="Times New Roman" w:cs="Times New Roman"/>
          <w:i/>
          <w:iCs/>
          <w:sz w:val="24"/>
          <w:szCs w:val="24"/>
          <w:rPrChange w:id="156" w:author="Harshavardhan Thyagarajan" w:date="2023-03-21T23:30: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females." </w:t>
      </w:r>
      <w:r w:rsidRPr="00F92C53">
        <w:rPr>
          <w:rFonts w:ascii="Times New Roman" w:eastAsia="Times New Roman" w:hAnsi="Times New Roman" w:cs="Times New Roman"/>
          <w:i/>
          <w:sz w:val="24"/>
          <w:szCs w:val="24"/>
        </w:rPr>
        <w:t xml:space="preserve">J </w:t>
      </w:r>
      <w:proofErr w:type="spellStart"/>
      <w:r w:rsidRPr="00F92C53">
        <w:rPr>
          <w:rFonts w:ascii="Times New Roman" w:eastAsia="Times New Roman" w:hAnsi="Times New Roman" w:cs="Times New Roman"/>
          <w:i/>
          <w:sz w:val="24"/>
          <w:szCs w:val="24"/>
        </w:rPr>
        <w:t>Evol</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Biol</w:t>
      </w:r>
      <w:proofErr w:type="spellEnd"/>
      <w:r w:rsidRPr="00F92C53">
        <w:rPr>
          <w:rFonts w:ascii="Times New Roman" w:eastAsia="Times New Roman" w:hAnsi="Times New Roman" w:cs="Times New Roman"/>
          <w:sz w:val="24"/>
          <w:szCs w:val="24"/>
        </w:rPr>
        <w:t xml:space="preserve"> 16(5):797-811.</w:t>
      </w:r>
    </w:p>
    <w:p w14:paraId="000000BA"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Fry, J. 2009. "Laboratory experiments on speciation." Pp. 631-656 in </w:t>
      </w:r>
      <w:r w:rsidRPr="00F92C53">
        <w:rPr>
          <w:rFonts w:ascii="Times New Roman" w:eastAsia="Times New Roman" w:hAnsi="Times New Roman" w:cs="Times New Roman"/>
          <w:i/>
          <w:sz w:val="24"/>
          <w:szCs w:val="24"/>
        </w:rPr>
        <w:t>Experimental Evolution: Concepts, Methods, and Applications of Selection Experiments</w:t>
      </w:r>
      <w:r w:rsidRPr="00F92C53">
        <w:rPr>
          <w:rFonts w:ascii="Times New Roman" w:eastAsia="Times New Roman" w:hAnsi="Times New Roman" w:cs="Times New Roman"/>
          <w:sz w:val="24"/>
          <w:szCs w:val="24"/>
        </w:rPr>
        <w:t>, edited by T. Garland and M. Rose.</w:t>
      </w:r>
    </w:p>
    <w:p w14:paraId="000000BB"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S. 2014. "Is sexual conflict an "engine of speciation"?" </w:t>
      </w:r>
      <w:r w:rsidRPr="00F92C53">
        <w:rPr>
          <w:rFonts w:ascii="Times New Roman" w:eastAsia="Times New Roman" w:hAnsi="Times New Roman" w:cs="Times New Roman"/>
          <w:i/>
          <w:sz w:val="24"/>
          <w:szCs w:val="24"/>
        </w:rPr>
        <w:t xml:space="preserve">Cold Spring </w:t>
      </w:r>
      <w:proofErr w:type="spellStart"/>
      <w:r w:rsidRPr="00F92C53">
        <w:rPr>
          <w:rFonts w:ascii="Times New Roman" w:eastAsia="Times New Roman" w:hAnsi="Times New Roman" w:cs="Times New Roman"/>
          <w:i/>
          <w:sz w:val="24"/>
          <w:szCs w:val="24"/>
        </w:rPr>
        <w:t>Harbor</w:t>
      </w:r>
      <w:proofErr w:type="spellEnd"/>
      <w:r w:rsidRPr="00F92C53">
        <w:rPr>
          <w:rFonts w:ascii="Times New Roman" w:eastAsia="Times New Roman" w:hAnsi="Times New Roman" w:cs="Times New Roman"/>
          <w:i/>
          <w:sz w:val="24"/>
          <w:szCs w:val="24"/>
        </w:rPr>
        <w:t xml:space="preserve"> perspectives in biology</w:t>
      </w:r>
      <w:r w:rsidRPr="00F92C53">
        <w:rPr>
          <w:rFonts w:ascii="Times New Roman" w:eastAsia="Times New Roman" w:hAnsi="Times New Roman" w:cs="Times New Roman"/>
          <w:sz w:val="24"/>
          <w:szCs w:val="24"/>
        </w:rPr>
        <w:t xml:space="preserve"> 6(12</w:t>
      </w:r>
      <w:proofErr w:type="gramStart"/>
      <w:r w:rsidRPr="00F92C53">
        <w:rPr>
          <w:rFonts w:ascii="Times New Roman" w:eastAsia="Times New Roman" w:hAnsi="Times New Roman" w:cs="Times New Roman"/>
          <w:sz w:val="24"/>
          <w:szCs w:val="24"/>
        </w:rPr>
        <w:t>):a</w:t>
      </w:r>
      <w:proofErr w:type="gramEnd"/>
      <w:r w:rsidRPr="00F92C53">
        <w:rPr>
          <w:rFonts w:ascii="Times New Roman" w:eastAsia="Times New Roman" w:hAnsi="Times New Roman" w:cs="Times New Roman"/>
          <w:sz w:val="24"/>
          <w:szCs w:val="24"/>
        </w:rPr>
        <w:t>017723-a017723.</w:t>
      </w:r>
    </w:p>
    <w:p w14:paraId="000000BC"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lastRenderedPageBreak/>
        <w:t>Gavrilets</w:t>
      </w:r>
      <w:proofErr w:type="spellEnd"/>
      <w:r w:rsidRPr="00F92C53">
        <w:rPr>
          <w:rFonts w:ascii="Times New Roman" w:eastAsia="Times New Roman" w:hAnsi="Times New Roman" w:cs="Times New Roman"/>
          <w:sz w:val="24"/>
          <w:szCs w:val="24"/>
        </w:rPr>
        <w:t xml:space="preserve">, S., G. </w:t>
      </w:r>
      <w:proofErr w:type="spellStart"/>
      <w:r w:rsidRPr="00F92C53">
        <w:rPr>
          <w:rFonts w:ascii="Times New Roman" w:eastAsia="Times New Roman" w:hAnsi="Times New Roman" w:cs="Times New Roman"/>
          <w:sz w:val="24"/>
          <w:szCs w:val="24"/>
        </w:rPr>
        <w:t>Arnqvist</w:t>
      </w:r>
      <w:proofErr w:type="spellEnd"/>
      <w:r w:rsidRPr="00F92C53">
        <w:rPr>
          <w:rFonts w:ascii="Times New Roman" w:eastAsia="Times New Roman" w:hAnsi="Times New Roman" w:cs="Times New Roman"/>
          <w:sz w:val="24"/>
          <w:szCs w:val="24"/>
        </w:rPr>
        <w:t xml:space="preserve">, and U. Friberg. 2001. "The evolution of female mate choice by sexual conflict." </w:t>
      </w:r>
      <w:r w:rsidRPr="00F92C53">
        <w:rPr>
          <w:rFonts w:ascii="Times New Roman" w:eastAsia="Times New Roman" w:hAnsi="Times New Roman" w:cs="Times New Roman"/>
          <w:i/>
          <w:sz w:val="24"/>
          <w:szCs w:val="24"/>
        </w:rPr>
        <w:t>Proceedings of the Royal Society of London. Series B: Biological Sciences</w:t>
      </w:r>
      <w:r w:rsidRPr="00F92C53">
        <w:rPr>
          <w:rFonts w:ascii="Times New Roman" w:eastAsia="Times New Roman" w:hAnsi="Times New Roman" w:cs="Times New Roman"/>
          <w:sz w:val="24"/>
          <w:szCs w:val="24"/>
        </w:rPr>
        <w:t xml:space="preserve"> 268(1466):531-539.</w:t>
      </w:r>
    </w:p>
    <w:p w14:paraId="000000BD" w14:textId="6E53203E"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Ghosh, S.M.</w:t>
      </w:r>
      <w:ins w:id="157" w:author="Harshavardhan Thyagarajan" w:date="2023-03-21T23:00:00Z">
        <w:r w:rsidR="00637E42">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A. Joshi. 2012. "Evolution of reproductive isolation as a by-product of divergent life-history evolution in laboratory populations of </w:t>
      </w:r>
      <w:r w:rsidRPr="00C0746A">
        <w:rPr>
          <w:rFonts w:ascii="Times New Roman" w:eastAsia="Times New Roman" w:hAnsi="Times New Roman" w:cs="Times New Roman"/>
          <w:i/>
          <w:iCs/>
          <w:sz w:val="24"/>
          <w:szCs w:val="24"/>
          <w:rPrChange w:id="158"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Ecology and Evolution</w:t>
      </w:r>
      <w:r w:rsidRPr="00F92C53">
        <w:rPr>
          <w:rFonts w:ascii="Times New Roman" w:eastAsia="Times New Roman" w:hAnsi="Times New Roman" w:cs="Times New Roman"/>
          <w:sz w:val="24"/>
          <w:szCs w:val="24"/>
        </w:rPr>
        <w:t xml:space="preserve"> 2(12):3214-3226.</w:t>
      </w:r>
    </w:p>
    <w:p w14:paraId="73985099" w14:textId="668A3115" w:rsidR="00637E42" w:rsidRDefault="00637E42" w:rsidP="00637E42">
      <w:pPr>
        <w:spacing w:after="360"/>
        <w:rPr>
          <w:ins w:id="159" w:author="Harshavardhan Thyagarajan" w:date="2023-03-21T23:00:00Z"/>
          <w:rFonts w:ascii="Times New Roman" w:eastAsia="Times New Roman" w:hAnsi="Times New Roman" w:cs="Times New Roman"/>
          <w:sz w:val="24"/>
          <w:szCs w:val="24"/>
        </w:rPr>
      </w:pPr>
      <w:proofErr w:type="spellStart"/>
      <w:ins w:id="160" w:author="Harshavardhan Thyagarajan" w:date="2023-03-21T22:59:00Z">
        <w:r w:rsidRPr="00637E42">
          <w:rPr>
            <w:rFonts w:ascii="Times New Roman" w:eastAsia="Times New Roman" w:hAnsi="Times New Roman" w:cs="Times New Roman"/>
            <w:sz w:val="24"/>
            <w:szCs w:val="24"/>
          </w:rPr>
          <w:t>Hartig</w:t>
        </w:r>
        <w:proofErr w:type="spellEnd"/>
        <w:r w:rsidRPr="00637E42">
          <w:rPr>
            <w:rFonts w:ascii="Times New Roman" w:eastAsia="Times New Roman" w:hAnsi="Times New Roman" w:cs="Times New Roman"/>
            <w:sz w:val="24"/>
            <w:szCs w:val="24"/>
          </w:rPr>
          <w:t xml:space="preserve"> F (2022). </w:t>
        </w:r>
        <w:proofErr w:type="spellStart"/>
        <w:r w:rsidRPr="00637E42">
          <w:rPr>
            <w:rFonts w:ascii="Times New Roman" w:eastAsia="Times New Roman" w:hAnsi="Times New Roman" w:cs="Times New Roman"/>
            <w:sz w:val="24"/>
            <w:szCs w:val="24"/>
          </w:rPr>
          <w:t>DHARMa</w:t>
        </w:r>
        <w:proofErr w:type="spellEnd"/>
        <w:r w:rsidRPr="00637E42">
          <w:rPr>
            <w:rFonts w:ascii="Times New Roman" w:eastAsia="Times New Roman" w:hAnsi="Times New Roman" w:cs="Times New Roman"/>
            <w:sz w:val="24"/>
            <w:szCs w:val="24"/>
          </w:rPr>
          <w:t>: Residual Diagnostics for Hierarchical (Multi-Level / Mixed) Regression</w:t>
        </w:r>
      </w:ins>
      <w:ins w:id="161" w:author="Harshavardhan Thyagarajan" w:date="2023-03-21T23:00:00Z">
        <w:r>
          <w:rPr>
            <w:rFonts w:ascii="Times New Roman" w:eastAsia="Times New Roman" w:hAnsi="Times New Roman" w:cs="Times New Roman"/>
            <w:sz w:val="24"/>
            <w:szCs w:val="24"/>
          </w:rPr>
          <w:t xml:space="preserve"> </w:t>
        </w:r>
      </w:ins>
      <w:ins w:id="162" w:author="Harshavardhan Thyagarajan" w:date="2023-03-21T22:59:00Z">
        <w:r w:rsidRPr="00637E42">
          <w:rPr>
            <w:rFonts w:ascii="Times New Roman" w:eastAsia="Times New Roman" w:hAnsi="Times New Roman" w:cs="Times New Roman"/>
            <w:sz w:val="24"/>
            <w:szCs w:val="24"/>
          </w:rPr>
          <w:t xml:space="preserve">Models. R package version 0.4.6 </w:t>
        </w:r>
      </w:ins>
    </w:p>
    <w:p w14:paraId="000000BE" w14:textId="6838CCDC"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Hurd, </w:t>
      </w:r>
      <w:proofErr w:type="spellStart"/>
      <w:r w:rsidRPr="00F92C53">
        <w:rPr>
          <w:rFonts w:ascii="Times New Roman" w:eastAsia="Times New Roman" w:hAnsi="Times New Roman" w:cs="Times New Roman"/>
          <w:sz w:val="24"/>
          <w:szCs w:val="24"/>
        </w:rPr>
        <w:t>L.E.and</w:t>
      </w:r>
      <w:proofErr w:type="spellEnd"/>
      <w:r w:rsidRPr="00F92C53">
        <w:rPr>
          <w:rFonts w:ascii="Times New Roman" w:eastAsia="Times New Roman" w:hAnsi="Times New Roman" w:cs="Times New Roman"/>
          <w:sz w:val="24"/>
          <w:szCs w:val="24"/>
        </w:rPr>
        <w:t xml:space="preserve"> R.M. Eisenberg. 1975. "Divergent Selection for Geotactic Response and Evolution of Reproductive Isolation in Sympatric and Allopatric Populations of Houseflies." </w:t>
      </w:r>
      <w:r w:rsidRPr="00F92C53">
        <w:rPr>
          <w:rFonts w:ascii="Times New Roman" w:eastAsia="Times New Roman" w:hAnsi="Times New Roman" w:cs="Times New Roman"/>
          <w:i/>
          <w:sz w:val="24"/>
          <w:szCs w:val="24"/>
        </w:rPr>
        <w:t>The American Naturalist</w:t>
      </w:r>
      <w:r w:rsidRPr="00F92C53">
        <w:rPr>
          <w:rFonts w:ascii="Times New Roman" w:eastAsia="Times New Roman" w:hAnsi="Times New Roman" w:cs="Times New Roman"/>
          <w:sz w:val="24"/>
          <w:szCs w:val="24"/>
        </w:rPr>
        <w:t xml:space="preserve"> 109(967):353-358.</w:t>
      </w:r>
    </w:p>
    <w:p w14:paraId="000000BF"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Jagadeeshan</w:t>
      </w:r>
      <w:proofErr w:type="spellEnd"/>
      <w:r w:rsidRPr="00F92C53">
        <w:rPr>
          <w:rFonts w:ascii="Times New Roman" w:eastAsia="Times New Roman" w:hAnsi="Times New Roman" w:cs="Times New Roman"/>
          <w:sz w:val="24"/>
          <w:szCs w:val="24"/>
        </w:rPr>
        <w:t xml:space="preserve">, S., Shah, U., Chakrabarti, D., Singh, R.S. 2015 “Female Choice or Male Sex Drive? The Advantages of Male Body Size during Mating in </w:t>
      </w:r>
      <w:r w:rsidRPr="00C0746A">
        <w:rPr>
          <w:rFonts w:ascii="Times New Roman" w:eastAsia="Times New Roman" w:hAnsi="Times New Roman" w:cs="Times New Roman"/>
          <w:i/>
          <w:iCs/>
          <w:sz w:val="24"/>
          <w:szCs w:val="24"/>
          <w:rPrChange w:id="163"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PLOS ONE</w:t>
      </w:r>
      <w:r w:rsidRPr="00F92C53">
        <w:rPr>
          <w:rFonts w:ascii="Times New Roman" w:eastAsia="Times New Roman" w:hAnsi="Times New Roman" w:cs="Times New Roman"/>
          <w:sz w:val="24"/>
          <w:szCs w:val="24"/>
        </w:rPr>
        <w:t xml:space="preserve"> 10(12</w:t>
      </w:r>
      <w:proofErr w:type="gramStart"/>
      <w:r w:rsidRPr="00F92C53">
        <w:rPr>
          <w:rFonts w:ascii="Times New Roman" w:eastAsia="Times New Roman" w:hAnsi="Times New Roman" w:cs="Times New Roman"/>
          <w:sz w:val="24"/>
          <w:szCs w:val="24"/>
        </w:rPr>
        <w:t>):e</w:t>
      </w:r>
      <w:proofErr w:type="gramEnd"/>
      <w:r w:rsidRPr="00F92C53">
        <w:rPr>
          <w:rFonts w:ascii="Times New Roman" w:eastAsia="Times New Roman" w:hAnsi="Times New Roman" w:cs="Times New Roman"/>
          <w:sz w:val="24"/>
          <w:szCs w:val="24"/>
        </w:rPr>
        <w:t>0144672.</w:t>
      </w:r>
    </w:p>
    <w:p w14:paraId="000000C0" w14:textId="77777777" w:rsidR="00DA4CB8" w:rsidRPr="00F92C53" w:rsidRDefault="00000000">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Kuznetsova, A., </w:t>
      </w:r>
      <w:proofErr w:type="spellStart"/>
      <w:r w:rsidRPr="00F92C53">
        <w:rPr>
          <w:rFonts w:ascii="Times New Roman" w:eastAsia="Times New Roman" w:hAnsi="Times New Roman" w:cs="Times New Roman"/>
          <w:sz w:val="24"/>
          <w:szCs w:val="24"/>
        </w:rPr>
        <w:t>Brockhoff</w:t>
      </w:r>
      <w:proofErr w:type="spellEnd"/>
      <w:r w:rsidRPr="00F92C53">
        <w:rPr>
          <w:rFonts w:ascii="Times New Roman" w:eastAsia="Times New Roman" w:hAnsi="Times New Roman" w:cs="Times New Roman"/>
          <w:sz w:val="24"/>
          <w:szCs w:val="24"/>
        </w:rPr>
        <w:t>, P.B., Christensen, R.H.B., 2017. “</w:t>
      </w:r>
      <w:proofErr w:type="spellStart"/>
      <w:r w:rsidRPr="00F92C53">
        <w:rPr>
          <w:rFonts w:ascii="Times New Roman" w:eastAsia="Times New Roman" w:hAnsi="Times New Roman" w:cs="Times New Roman"/>
          <w:sz w:val="24"/>
          <w:szCs w:val="24"/>
        </w:rPr>
        <w:t>lmerTest</w:t>
      </w:r>
      <w:proofErr w:type="spellEnd"/>
      <w:r w:rsidRPr="00F92C53">
        <w:rPr>
          <w:rFonts w:ascii="Times New Roman" w:eastAsia="Times New Roman" w:hAnsi="Times New Roman" w:cs="Times New Roman"/>
          <w:sz w:val="24"/>
          <w:szCs w:val="24"/>
        </w:rPr>
        <w:t xml:space="preserve"> package: Tests in linear mixed effects models.” </w:t>
      </w:r>
      <w:r w:rsidRPr="00F92C53">
        <w:rPr>
          <w:rFonts w:ascii="Times New Roman" w:eastAsia="Times New Roman" w:hAnsi="Times New Roman" w:cs="Times New Roman"/>
          <w:i/>
          <w:sz w:val="24"/>
          <w:szCs w:val="24"/>
        </w:rPr>
        <w:t>Journal of Statistical Software</w:t>
      </w:r>
      <w:r w:rsidRPr="00F92C53">
        <w:rPr>
          <w:rFonts w:ascii="Times New Roman" w:eastAsia="Times New Roman" w:hAnsi="Times New Roman" w:cs="Times New Roman"/>
          <w:sz w:val="24"/>
          <w:szCs w:val="24"/>
        </w:rPr>
        <w:t xml:space="preserve"> 82</w:t>
      </w:r>
    </w:p>
    <w:p w14:paraId="000000C1"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Lande</w:t>
      </w:r>
      <w:proofErr w:type="spellEnd"/>
      <w:r w:rsidRPr="00F92C53">
        <w:rPr>
          <w:rFonts w:ascii="Times New Roman" w:eastAsia="Times New Roman" w:hAnsi="Times New Roman" w:cs="Times New Roman"/>
          <w:sz w:val="24"/>
          <w:szCs w:val="24"/>
        </w:rPr>
        <w:t xml:space="preserve">, R. 1981. "Models of speciation by sexual selection on polygenic traits."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78(6):3721-3725.</w:t>
      </w:r>
    </w:p>
    <w:p w14:paraId="000000C2" w14:textId="1279A9D3" w:rsidR="00DA4CB8" w:rsidRPr="00F92C53" w:rsidRDefault="00000000">
      <w:pPr>
        <w:spacing w:after="18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Lenth</w:t>
      </w:r>
      <w:proofErr w:type="spellEnd"/>
      <w:r w:rsidRPr="00F92C53">
        <w:rPr>
          <w:rFonts w:ascii="Times New Roman" w:eastAsia="Times New Roman" w:hAnsi="Times New Roman" w:cs="Times New Roman"/>
          <w:sz w:val="24"/>
          <w:szCs w:val="24"/>
        </w:rPr>
        <w:t>, R. V., 2022. “</w:t>
      </w:r>
      <w:proofErr w:type="spellStart"/>
      <w:proofErr w:type="gramStart"/>
      <w:r w:rsidRPr="00F92C53">
        <w:rPr>
          <w:rFonts w:ascii="Times New Roman" w:eastAsia="Times New Roman" w:hAnsi="Times New Roman" w:cs="Times New Roman"/>
          <w:sz w:val="24"/>
          <w:szCs w:val="24"/>
        </w:rPr>
        <w:t>emmeans</w:t>
      </w:r>
      <w:proofErr w:type="spellEnd"/>
      <w:proofErr w:type="gramEnd"/>
      <w:r w:rsidRPr="00F92C53">
        <w:rPr>
          <w:rFonts w:ascii="Times New Roman" w:eastAsia="Times New Roman" w:hAnsi="Times New Roman" w:cs="Times New Roman"/>
          <w:sz w:val="24"/>
          <w:szCs w:val="24"/>
        </w:rPr>
        <w:t xml:space="preserve">: Estimated marginal means, aka least-squares means. R package version 1.7.3.” </w:t>
      </w:r>
      <w:del w:id="164" w:author="Harshavardhan Thyagarajan" w:date="2023-03-21T23:55:00Z">
        <w:r w:rsidRPr="00F92C53" w:rsidDel="004B1371">
          <w:rPr>
            <w:rFonts w:ascii="Times New Roman" w:eastAsia="Times New Roman" w:hAnsi="Times New Roman" w:cs="Times New Roman"/>
            <w:sz w:val="24"/>
            <w:szCs w:val="24"/>
          </w:rPr>
          <w:delText>https://cran.r-project.org/package=emmeans</w:delText>
        </w:r>
      </w:del>
    </w:p>
    <w:p w14:paraId="000000C3"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Lofdahl</w:t>
      </w:r>
      <w:proofErr w:type="spellEnd"/>
      <w:r w:rsidRPr="00F92C53">
        <w:rPr>
          <w:rFonts w:ascii="Times New Roman" w:eastAsia="Times New Roman" w:hAnsi="Times New Roman" w:cs="Times New Roman"/>
          <w:sz w:val="24"/>
          <w:szCs w:val="24"/>
        </w:rPr>
        <w:t xml:space="preserve">, K.L., D. Hu, L. </w:t>
      </w:r>
      <w:proofErr w:type="spellStart"/>
      <w:r w:rsidRPr="00F92C53">
        <w:rPr>
          <w:rFonts w:ascii="Times New Roman" w:eastAsia="Times New Roman" w:hAnsi="Times New Roman" w:cs="Times New Roman"/>
          <w:sz w:val="24"/>
          <w:szCs w:val="24"/>
        </w:rPr>
        <w:t>Ehrman</w:t>
      </w:r>
      <w:proofErr w:type="spellEnd"/>
      <w:r w:rsidRPr="00F92C53">
        <w:rPr>
          <w:rFonts w:ascii="Times New Roman" w:eastAsia="Times New Roman" w:hAnsi="Times New Roman" w:cs="Times New Roman"/>
          <w:sz w:val="24"/>
          <w:szCs w:val="24"/>
        </w:rPr>
        <w:t xml:space="preserve">, J. Hirsch, and L. Skoog. 1992. "Incipient reproductive isolation and evolution in laboratory </w:t>
      </w:r>
      <w:r w:rsidRPr="00C0746A">
        <w:rPr>
          <w:rFonts w:ascii="Times New Roman" w:eastAsia="Times New Roman" w:hAnsi="Times New Roman" w:cs="Times New Roman"/>
          <w:i/>
          <w:iCs/>
          <w:sz w:val="24"/>
          <w:szCs w:val="24"/>
          <w:rPrChange w:id="165"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selected for geotaxis."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44(4):783-786.</w:t>
      </w:r>
    </w:p>
    <w:p w14:paraId="000000C4"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Maan</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M.E.and</w:t>
      </w:r>
      <w:proofErr w:type="spellEnd"/>
      <w:r w:rsidRPr="00F92C53">
        <w:rPr>
          <w:rFonts w:ascii="Times New Roman" w:eastAsia="Times New Roman" w:hAnsi="Times New Roman" w:cs="Times New Roman"/>
          <w:sz w:val="24"/>
          <w:szCs w:val="24"/>
        </w:rPr>
        <w:t xml:space="preserve"> O. Seehausen. 2011. "Ecology, sexual selection and speciation." </w:t>
      </w:r>
      <w:r w:rsidRPr="00F92C53">
        <w:rPr>
          <w:rFonts w:ascii="Times New Roman" w:eastAsia="Times New Roman" w:hAnsi="Times New Roman" w:cs="Times New Roman"/>
          <w:i/>
          <w:sz w:val="24"/>
          <w:szCs w:val="24"/>
        </w:rPr>
        <w:t>Ecology Letters</w:t>
      </w:r>
      <w:r w:rsidRPr="00F92C53">
        <w:rPr>
          <w:rFonts w:ascii="Times New Roman" w:eastAsia="Times New Roman" w:hAnsi="Times New Roman" w:cs="Times New Roman"/>
          <w:sz w:val="24"/>
          <w:szCs w:val="24"/>
        </w:rPr>
        <w:t xml:space="preserve"> 14(6):591-602.</w:t>
      </w:r>
    </w:p>
    <w:p w14:paraId="000000C5"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T.A. 1986. "Genetic and sensory basis of sexual selection in </w:t>
      </w:r>
      <w:r w:rsidRPr="00C0746A">
        <w:rPr>
          <w:rFonts w:ascii="Times New Roman" w:eastAsia="Times New Roman" w:hAnsi="Times New Roman" w:cs="Times New Roman"/>
          <w:i/>
          <w:iCs/>
          <w:sz w:val="24"/>
          <w:szCs w:val="24"/>
          <w:rPrChange w:id="166"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Pp. 89-95 in </w:t>
      </w:r>
      <w:proofErr w:type="gramStart"/>
      <w:r w:rsidRPr="00F92C53">
        <w:rPr>
          <w:rFonts w:ascii="Times New Roman" w:eastAsia="Times New Roman" w:hAnsi="Times New Roman" w:cs="Times New Roman"/>
          <w:i/>
          <w:sz w:val="24"/>
          <w:szCs w:val="24"/>
        </w:rPr>
        <w:t>The</w:t>
      </w:r>
      <w:proofErr w:type="gramEnd"/>
      <w:r w:rsidRPr="00F92C53">
        <w:rPr>
          <w:rFonts w:ascii="Times New Roman" w:eastAsia="Times New Roman" w:hAnsi="Times New Roman" w:cs="Times New Roman"/>
          <w:i/>
          <w:sz w:val="24"/>
          <w:szCs w:val="24"/>
        </w:rPr>
        <w:t xml:space="preserve"> evolutionary genetics of invertebrate </w:t>
      </w:r>
      <w:proofErr w:type="spellStart"/>
      <w:r w:rsidRPr="00F92C53">
        <w:rPr>
          <w:rFonts w:ascii="Times New Roman" w:eastAsia="Times New Roman" w:hAnsi="Times New Roman" w:cs="Times New Roman"/>
          <w:i/>
          <w:sz w:val="24"/>
          <w:szCs w:val="24"/>
        </w:rPr>
        <w:t>behavior</w:t>
      </w:r>
      <w:proofErr w:type="spellEnd"/>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xml:space="preserve">, edited by M. </w:t>
      </w:r>
      <w:proofErr w:type="spellStart"/>
      <w:r w:rsidRPr="00F92C53">
        <w:rPr>
          <w:rFonts w:ascii="Times New Roman" w:eastAsia="Times New Roman" w:hAnsi="Times New Roman" w:cs="Times New Roman"/>
          <w:sz w:val="24"/>
          <w:szCs w:val="24"/>
        </w:rPr>
        <w:t>Huettel</w:t>
      </w:r>
      <w:proofErr w:type="spellEnd"/>
      <w:r w:rsidRPr="00F92C53">
        <w:rPr>
          <w:rFonts w:ascii="Times New Roman" w:eastAsia="Times New Roman" w:hAnsi="Times New Roman" w:cs="Times New Roman"/>
          <w:sz w:val="24"/>
          <w:szCs w:val="24"/>
        </w:rPr>
        <w:t>. New York, NY: Plenum Press.</w:t>
      </w:r>
    </w:p>
    <w:p w14:paraId="000000C6"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lastRenderedPageBreak/>
        <w:t>Markow</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T.A.and</w:t>
      </w:r>
      <w:proofErr w:type="spellEnd"/>
      <w:r w:rsidRPr="00F92C53">
        <w:rPr>
          <w:rFonts w:ascii="Times New Roman" w:eastAsia="Times New Roman" w:hAnsi="Times New Roman" w:cs="Times New Roman"/>
          <w:sz w:val="24"/>
          <w:szCs w:val="24"/>
        </w:rPr>
        <w:t xml:space="preserve"> J.P. Ricker. 1992. "Male size, developmental stability, and mating success in natural populations of three </w:t>
      </w:r>
      <w:r w:rsidRPr="00C0746A">
        <w:rPr>
          <w:rFonts w:ascii="Times New Roman" w:eastAsia="Times New Roman" w:hAnsi="Times New Roman" w:cs="Times New Roman"/>
          <w:i/>
          <w:iCs/>
          <w:sz w:val="24"/>
          <w:szCs w:val="24"/>
          <w:rPrChange w:id="167" w:author="Harshavardhan Thyagarajan" w:date="2023-03-21T23:31: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species." </w:t>
      </w:r>
      <w:r w:rsidRPr="00F92C53">
        <w:rPr>
          <w:rFonts w:ascii="Times New Roman" w:eastAsia="Times New Roman" w:hAnsi="Times New Roman" w:cs="Times New Roman"/>
          <w:i/>
          <w:sz w:val="24"/>
          <w:szCs w:val="24"/>
        </w:rPr>
        <w:t>Heredity (</w:t>
      </w:r>
      <w:proofErr w:type="spellStart"/>
      <w:r w:rsidRPr="00F92C53">
        <w:rPr>
          <w:rFonts w:ascii="Times New Roman" w:eastAsia="Times New Roman" w:hAnsi="Times New Roman" w:cs="Times New Roman"/>
          <w:i/>
          <w:sz w:val="24"/>
          <w:szCs w:val="24"/>
        </w:rPr>
        <w:t>Edinb</w:t>
      </w:r>
      <w:proofErr w:type="spellEnd"/>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xml:space="preserve"> 69 </w:t>
      </w:r>
      <w:proofErr w:type="gramStart"/>
      <w:r w:rsidRPr="00F92C53">
        <w:rPr>
          <w:rFonts w:ascii="Times New Roman" w:eastAsia="Times New Roman" w:hAnsi="Times New Roman" w:cs="Times New Roman"/>
          <w:sz w:val="24"/>
          <w:szCs w:val="24"/>
        </w:rPr>
        <w:t>( Pt</w:t>
      </w:r>
      <w:proofErr w:type="gramEnd"/>
      <w:r w:rsidRPr="00F92C53">
        <w:rPr>
          <w:rFonts w:ascii="Times New Roman" w:eastAsia="Times New Roman" w:hAnsi="Times New Roman" w:cs="Times New Roman"/>
          <w:sz w:val="24"/>
          <w:szCs w:val="24"/>
        </w:rPr>
        <w:t xml:space="preserve"> 2):122-127.</w:t>
      </w:r>
    </w:p>
    <w:p w14:paraId="000000C7"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McDonald, J.H. 2014. </w:t>
      </w:r>
      <w:r w:rsidRPr="00F92C53">
        <w:rPr>
          <w:rFonts w:ascii="Times New Roman" w:eastAsia="Times New Roman" w:hAnsi="Times New Roman" w:cs="Times New Roman"/>
          <w:i/>
          <w:sz w:val="24"/>
          <w:szCs w:val="24"/>
        </w:rPr>
        <w:t>Handbook of Biological Statistics</w:t>
      </w:r>
      <w:r w:rsidRPr="00F92C53">
        <w:rPr>
          <w:rFonts w:ascii="Times New Roman" w:eastAsia="Times New Roman" w:hAnsi="Times New Roman" w:cs="Times New Roman"/>
          <w:sz w:val="24"/>
          <w:szCs w:val="24"/>
        </w:rPr>
        <w:t>. Baltimore, MD: Sparky House Publishing.</w:t>
      </w:r>
    </w:p>
    <w:p w14:paraId="000000C8"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Mital</w:t>
      </w:r>
      <w:proofErr w:type="spellEnd"/>
      <w:r w:rsidRPr="00F92C53">
        <w:rPr>
          <w:rFonts w:ascii="Times New Roman" w:eastAsia="Times New Roman" w:hAnsi="Times New Roman" w:cs="Times New Roman"/>
          <w:sz w:val="24"/>
          <w:szCs w:val="24"/>
        </w:rPr>
        <w:t xml:space="preserve">, A., Sarangi, M., Joshi, A. 2021. “Evolution of lower levels of inter-locus sexual conflict in </w:t>
      </w:r>
      <w:r w:rsidRPr="00C0746A">
        <w:rPr>
          <w:rFonts w:ascii="Times New Roman" w:eastAsia="Times New Roman" w:hAnsi="Times New Roman" w:cs="Times New Roman"/>
          <w:i/>
          <w:iCs/>
          <w:sz w:val="24"/>
          <w:szCs w:val="24"/>
          <w:rPrChange w:id="168" w:author="Harshavardhan Thyagarajan" w:date="2023-03-21T23:31:00Z">
            <w:rPr>
              <w:rFonts w:ascii="Times New Roman" w:eastAsia="Times New Roman" w:hAnsi="Times New Roman" w:cs="Times New Roman"/>
              <w:sz w:val="24"/>
              <w:szCs w:val="24"/>
            </w:rPr>
          </w:rPrChange>
        </w:rPr>
        <w:t>D. melanogaster</w:t>
      </w:r>
      <w:r w:rsidRPr="00F92C53">
        <w:rPr>
          <w:rFonts w:ascii="Times New Roman" w:eastAsia="Times New Roman" w:hAnsi="Times New Roman" w:cs="Times New Roman"/>
          <w:sz w:val="24"/>
          <w:szCs w:val="24"/>
        </w:rPr>
        <w:t xml:space="preserve"> populations under strong selection for rapid development.” </w:t>
      </w:r>
      <w:proofErr w:type="spellStart"/>
      <w:r w:rsidRPr="00F92C53">
        <w:rPr>
          <w:rFonts w:ascii="Times New Roman" w:eastAsia="Times New Roman" w:hAnsi="Times New Roman" w:cs="Times New Roman"/>
          <w:sz w:val="24"/>
          <w:szCs w:val="24"/>
        </w:rPr>
        <w:t>BioRxiv</w:t>
      </w:r>
      <w:proofErr w:type="spellEnd"/>
    </w:p>
    <w:p w14:paraId="000000C9"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Miyatake</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T.and</w:t>
      </w:r>
      <w:proofErr w:type="spellEnd"/>
      <w:r w:rsidRPr="00F92C53">
        <w:rPr>
          <w:rFonts w:ascii="Times New Roman" w:eastAsia="Times New Roman" w:hAnsi="Times New Roman" w:cs="Times New Roman"/>
          <w:sz w:val="24"/>
          <w:szCs w:val="24"/>
        </w:rPr>
        <w:t xml:space="preserve"> T. Shimizu. 1999. "Genetic correlations between life-history and </w:t>
      </w:r>
      <w:proofErr w:type="spellStart"/>
      <w:r w:rsidRPr="00F92C53">
        <w:rPr>
          <w:rFonts w:ascii="Times New Roman" w:eastAsia="Times New Roman" w:hAnsi="Times New Roman" w:cs="Times New Roman"/>
          <w:sz w:val="24"/>
          <w:szCs w:val="24"/>
        </w:rPr>
        <w:t>behavioral</w:t>
      </w:r>
      <w:proofErr w:type="spellEnd"/>
      <w:r w:rsidRPr="00F92C53">
        <w:rPr>
          <w:rFonts w:ascii="Times New Roman" w:eastAsia="Times New Roman" w:hAnsi="Times New Roman" w:cs="Times New Roman"/>
          <w:sz w:val="24"/>
          <w:szCs w:val="24"/>
        </w:rPr>
        <w:t xml:space="preserve"> traits can cause reproductive isolation."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53(1):201-208.</w:t>
      </w:r>
    </w:p>
    <w:p w14:paraId="000000CA"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Najarro</w:t>
      </w:r>
      <w:proofErr w:type="spellEnd"/>
      <w:r w:rsidRPr="00F92C53">
        <w:rPr>
          <w:rFonts w:ascii="Times New Roman" w:eastAsia="Times New Roman" w:hAnsi="Times New Roman" w:cs="Times New Roman"/>
          <w:sz w:val="24"/>
          <w:szCs w:val="24"/>
        </w:rPr>
        <w:t xml:space="preserve">, M.A., M. </w:t>
      </w:r>
      <w:proofErr w:type="spellStart"/>
      <w:r w:rsidRPr="00F92C53">
        <w:rPr>
          <w:rFonts w:ascii="Times New Roman" w:eastAsia="Times New Roman" w:hAnsi="Times New Roman" w:cs="Times New Roman"/>
          <w:sz w:val="24"/>
          <w:szCs w:val="24"/>
        </w:rPr>
        <w:t>Sumethasorn</w:t>
      </w:r>
      <w:proofErr w:type="spellEnd"/>
      <w:r w:rsidRPr="00F92C53">
        <w:rPr>
          <w:rFonts w:ascii="Times New Roman" w:eastAsia="Times New Roman" w:hAnsi="Times New Roman" w:cs="Times New Roman"/>
          <w:sz w:val="24"/>
          <w:szCs w:val="24"/>
        </w:rPr>
        <w:t xml:space="preserve">, A. Lamoureux, and T.L. Turner. 2015. "Choosing mates based on the diet of your ancestors: replication of non-genetic assortative mating in </w:t>
      </w:r>
      <w:r w:rsidRPr="00C0746A">
        <w:rPr>
          <w:rFonts w:ascii="Times New Roman" w:eastAsia="Times New Roman" w:hAnsi="Times New Roman" w:cs="Times New Roman"/>
          <w:i/>
          <w:iCs/>
          <w:sz w:val="24"/>
          <w:szCs w:val="24"/>
          <w:rPrChange w:id="169"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i/>
          <w:sz w:val="24"/>
          <w:szCs w:val="24"/>
        </w:rPr>
        <w:t>PeerJ</w:t>
      </w:r>
      <w:proofErr w:type="spellEnd"/>
      <w:r w:rsidRPr="00F92C53">
        <w:rPr>
          <w:rFonts w:ascii="Times New Roman" w:eastAsia="Times New Roman" w:hAnsi="Times New Roman" w:cs="Times New Roman"/>
          <w:sz w:val="24"/>
          <w:szCs w:val="24"/>
        </w:rPr>
        <w:t xml:space="preserve"> </w:t>
      </w:r>
      <w:proofErr w:type="gramStart"/>
      <w:r w:rsidRPr="00F92C53">
        <w:rPr>
          <w:rFonts w:ascii="Times New Roman" w:eastAsia="Times New Roman" w:hAnsi="Times New Roman" w:cs="Times New Roman"/>
          <w:sz w:val="24"/>
          <w:szCs w:val="24"/>
        </w:rPr>
        <w:t>3:e</w:t>
      </w:r>
      <w:proofErr w:type="gramEnd"/>
      <w:r w:rsidRPr="00F92C53">
        <w:rPr>
          <w:rFonts w:ascii="Times New Roman" w:eastAsia="Times New Roman" w:hAnsi="Times New Roman" w:cs="Times New Roman"/>
          <w:sz w:val="24"/>
          <w:szCs w:val="24"/>
        </w:rPr>
        <w:t>1173-e1173.</w:t>
      </w:r>
    </w:p>
    <w:p w14:paraId="000000CB"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Nash, W., I. </w:t>
      </w:r>
      <w:proofErr w:type="spellStart"/>
      <w:r w:rsidRPr="00F92C53">
        <w:rPr>
          <w:rFonts w:ascii="Times New Roman" w:eastAsia="Times New Roman" w:hAnsi="Times New Roman" w:cs="Times New Roman"/>
          <w:sz w:val="24"/>
          <w:szCs w:val="24"/>
        </w:rPr>
        <w:t>Mohorianu</w:t>
      </w:r>
      <w:proofErr w:type="spellEnd"/>
      <w:r w:rsidRPr="00F92C53">
        <w:rPr>
          <w:rFonts w:ascii="Times New Roman" w:eastAsia="Times New Roman" w:hAnsi="Times New Roman" w:cs="Times New Roman"/>
          <w:sz w:val="24"/>
          <w:szCs w:val="24"/>
        </w:rPr>
        <w:t>, and T. Chapman. 2019. "Mate choice and gene expression signatures associated with nutritional adaptation in the medfly (</w:t>
      </w:r>
      <w:r w:rsidRPr="00C0746A">
        <w:rPr>
          <w:rFonts w:ascii="Times New Roman" w:eastAsia="Times New Roman" w:hAnsi="Times New Roman" w:cs="Times New Roman"/>
          <w:i/>
          <w:iCs/>
          <w:sz w:val="24"/>
          <w:szCs w:val="24"/>
          <w:rPrChange w:id="170" w:author="Harshavardhan Thyagarajan" w:date="2023-03-21T23:31:00Z">
            <w:rPr>
              <w:rFonts w:ascii="Times New Roman" w:eastAsia="Times New Roman" w:hAnsi="Times New Roman" w:cs="Times New Roman"/>
              <w:sz w:val="24"/>
              <w:szCs w:val="24"/>
            </w:rPr>
          </w:rPrChange>
        </w:rPr>
        <w:t>Ceratitis capitata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9(1):6704.</w:t>
      </w:r>
    </w:p>
    <w:p w14:paraId="000000CC"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Nunney</w:t>
      </w:r>
      <w:proofErr w:type="spellEnd"/>
      <w:r w:rsidRPr="00F92C53">
        <w:rPr>
          <w:rFonts w:ascii="Times New Roman" w:eastAsia="Times New Roman" w:hAnsi="Times New Roman" w:cs="Times New Roman"/>
          <w:sz w:val="24"/>
          <w:szCs w:val="24"/>
        </w:rPr>
        <w:t xml:space="preserve">, L. 1996. "The response to selection for fast larval development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and its effect on adult weight: An example of fitness trade-off."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50(3):1193-1204.</w:t>
      </w:r>
    </w:p>
    <w:p w14:paraId="000000CD"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Panhuis</w:t>
      </w:r>
      <w:proofErr w:type="spellEnd"/>
      <w:r w:rsidRPr="00F92C53">
        <w:rPr>
          <w:rFonts w:ascii="Times New Roman" w:eastAsia="Times New Roman" w:hAnsi="Times New Roman" w:cs="Times New Roman"/>
          <w:sz w:val="24"/>
          <w:szCs w:val="24"/>
        </w:rPr>
        <w:t xml:space="preserve">, T.M., R. Butlin, M. </w:t>
      </w:r>
      <w:proofErr w:type="spellStart"/>
      <w:r w:rsidRPr="00F92C53">
        <w:rPr>
          <w:rFonts w:ascii="Times New Roman" w:eastAsia="Times New Roman" w:hAnsi="Times New Roman" w:cs="Times New Roman"/>
          <w:sz w:val="24"/>
          <w:szCs w:val="24"/>
        </w:rPr>
        <w:t>Zuk</w:t>
      </w:r>
      <w:proofErr w:type="spellEnd"/>
      <w:r w:rsidRPr="00F92C53">
        <w:rPr>
          <w:rFonts w:ascii="Times New Roman" w:eastAsia="Times New Roman" w:hAnsi="Times New Roman" w:cs="Times New Roman"/>
          <w:sz w:val="24"/>
          <w:szCs w:val="24"/>
        </w:rPr>
        <w:t xml:space="preserve">, and T. Tregenza. 2001. "Sexual selection and speciation."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16(7):364-371.</w:t>
      </w:r>
    </w:p>
    <w:p w14:paraId="000000CE"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Parker, </w:t>
      </w:r>
      <w:proofErr w:type="spellStart"/>
      <w:r w:rsidRPr="00F92C53">
        <w:rPr>
          <w:rFonts w:ascii="Times New Roman" w:eastAsia="Times New Roman" w:hAnsi="Times New Roman" w:cs="Times New Roman"/>
          <w:sz w:val="24"/>
          <w:szCs w:val="24"/>
        </w:rPr>
        <w:t>G.A.and</w:t>
      </w:r>
      <w:proofErr w:type="spellEnd"/>
      <w:r w:rsidRPr="00F92C53">
        <w:rPr>
          <w:rFonts w:ascii="Times New Roman" w:eastAsia="Times New Roman" w:hAnsi="Times New Roman" w:cs="Times New Roman"/>
          <w:sz w:val="24"/>
          <w:szCs w:val="24"/>
        </w:rPr>
        <w:t xml:space="preserve"> L. Partridge. 1998. "Sexual conflict and speciation." </w:t>
      </w:r>
      <w:r w:rsidRPr="00F92C53">
        <w:rPr>
          <w:rFonts w:ascii="Times New Roman" w:eastAsia="Times New Roman" w:hAnsi="Times New Roman" w:cs="Times New Roman"/>
          <w:i/>
          <w:sz w:val="24"/>
          <w:szCs w:val="24"/>
        </w:rPr>
        <w:t>Philosophical transactions of the Royal Society of London. Series B, Biological sciences</w:t>
      </w:r>
      <w:r w:rsidRPr="00F92C53">
        <w:rPr>
          <w:rFonts w:ascii="Times New Roman" w:eastAsia="Times New Roman" w:hAnsi="Times New Roman" w:cs="Times New Roman"/>
          <w:sz w:val="24"/>
          <w:szCs w:val="24"/>
        </w:rPr>
        <w:t xml:space="preserve"> 353(1366):261-274.</w:t>
      </w:r>
    </w:p>
    <w:p w14:paraId="000000CF"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Partridge, L., A. Ewing, and A. Chandler. 1987. "Male size and mating success in </w:t>
      </w:r>
      <w:r w:rsidRPr="00C0746A">
        <w:rPr>
          <w:rFonts w:ascii="Times New Roman" w:eastAsia="Times New Roman" w:hAnsi="Times New Roman" w:cs="Times New Roman"/>
          <w:i/>
          <w:iCs/>
          <w:sz w:val="24"/>
          <w:szCs w:val="24"/>
          <w:rPrChange w:id="171"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the roles of male and female behaviour."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35(2):555-562.</w:t>
      </w:r>
    </w:p>
    <w:p w14:paraId="000000D0" w14:textId="25110D8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Partridge, L.</w:t>
      </w:r>
      <w:ins w:id="172" w:author="Harshavardhan Thyagarajan" w:date="2023-03-21T23:32:00Z">
        <w:r w:rsidR="00C0746A">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M. Farquhar. 1983. "Lifetime mating success of male </w:t>
      </w:r>
      <w:proofErr w:type="spellStart"/>
      <w:r w:rsidRPr="00F92C53">
        <w:rPr>
          <w:rFonts w:ascii="Times New Roman" w:eastAsia="Times New Roman" w:hAnsi="Times New Roman" w:cs="Times New Roman"/>
          <w:sz w:val="24"/>
          <w:szCs w:val="24"/>
        </w:rPr>
        <w:t>fruitflies</w:t>
      </w:r>
      <w:proofErr w:type="spellEnd"/>
      <w:r w:rsidRPr="00F92C53">
        <w:rPr>
          <w:rFonts w:ascii="Times New Roman" w:eastAsia="Times New Roman" w:hAnsi="Times New Roman" w:cs="Times New Roman"/>
          <w:sz w:val="24"/>
          <w:szCs w:val="24"/>
        </w:rPr>
        <w:t xml:space="preserve"> (</w:t>
      </w:r>
      <w:r w:rsidRPr="00C0746A">
        <w:rPr>
          <w:rFonts w:ascii="Times New Roman" w:eastAsia="Times New Roman" w:hAnsi="Times New Roman" w:cs="Times New Roman"/>
          <w:i/>
          <w:iCs/>
          <w:sz w:val="24"/>
          <w:szCs w:val="24"/>
          <w:rPrChange w:id="173" w:author="Harshavardhan Thyagarajan" w:date="2023-03-21T23:31: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is related to their size."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31(3):871-877.</w:t>
      </w:r>
    </w:p>
    <w:p w14:paraId="000000D1"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Pitnick</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S.and</w:t>
      </w:r>
      <w:proofErr w:type="spellEnd"/>
      <w:r w:rsidRPr="00F92C53">
        <w:rPr>
          <w:rFonts w:ascii="Times New Roman" w:eastAsia="Times New Roman" w:hAnsi="Times New Roman" w:cs="Times New Roman"/>
          <w:sz w:val="24"/>
          <w:szCs w:val="24"/>
        </w:rPr>
        <w:t xml:space="preserve"> F. García–González. 2002. "Harm to females increases with male body size in Drosophila melanogaster." </w:t>
      </w:r>
      <w:r w:rsidRPr="00F92C53">
        <w:rPr>
          <w:rFonts w:ascii="Times New Roman" w:eastAsia="Times New Roman" w:hAnsi="Times New Roman" w:cs="Times New Roman"/>
          <w:i/>
          <w:sz w:val="24"/>
          <w:szCs w:val="24"/>
        </w:rPr>
        <w:t>Proceedings of the Royal Society of London. Series B: Biological Sciences</w:t>
      </w:r>
      <w:r w:rsidRPr="00F92C53">
        <w:rPr>
          <w:rFonts w:ascii="Times New Roman" w:eastAsia="Times New Roman" w:hAnsi="Times New Roman" w:cs="Times New Roman"/>
          <w:sz w:val="24"/>
          <w:szCs w:val="24"/>
        </w:rPr>
        <w:t xml:space="preserve"> 269(1502):1821-1828.</w:t>
      </w:r>
    </w:p>
    <w:p w14:paraId="000000D2" w14:textId="12FC587C"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Prasad, N.G.</w:t>
      </w:r>
      <w:ins w:id="174" w:author="Harshavardhan Thyagarajan" w:date="2023-03-21T23:32:00Z">
        <w:r w:rsidR="00C0746A">
          <w:rPr>
            <w:rFonts w:ascii="Times New Roman" w:eastAsia="Times New Roman" w:hAnsi="Times New Roman" w:cs="Times New Roman"/>
            <w:sz w:val="24"/>
            <w:szCs w:val="24"/>
          </w:rPr>
          <w:t xml:space="preserve"> </w:t>
        </w:r>
      </w:ins>
      <w:r w:rsidRPr="00F92C53">
        <w:rPr>
          <w:rFonts w:ascii="Times New Roman" w:eastAsia="Times New Roman" w:hAnsi="Times New Roman" w:cs="Times New Roman"/>
          <w:sz w:val="24"/>
          <w:szCs w:val="24"/>
        </w:rPr>
        <w:t xml:space="preserve">and A. Joshi. 2003. "What have two decades of laboratory life-history evolution studies on </w:t>
      </w:r>
      <w:r w:rsidRPr="00C0746A">
        <w:rPr>
          <w:rFonts w:ascii="Times New Roman" w:eastAsia="Times New Roman" w:hAnsi="Times New Roman" w:cs="Times New Roman"/>
          <w:i/>
          <w:iCs/>
          <w:sz w:val="24"/>
          <w:szCs w:val="24"/>
          <w:rPrChange w:id="175" w:author="Harshavardhan Thyagarajan" w:date="2023-03-21T23:32:00Z">
            <w:rPr>
              <w:rFonts w:ascii="Times New Roman" w:eastAsia="Times New Roman" w:hAnsi="Times New Roman" w:cs="Times New Roman"/>
              <w:sz w:val="24"/>
              <w:szCs w:val="24"/>
            </w:rPr>
          </w:rPrChange>
        </w:rPr>
        <w:t xml:space="preserve">Drosophila melanogaster </w:t>
      </w:r>
      <w:r w:rsidRPr="00F92C53">
        <w:rPr>
          <w:rFonts w:ascii="Times New Roman" w:eastAsia="Times New Roman" w:hAnsi="Times New Roman" w:cs="Times New Roman"/>
          <w:sz w:val="24"/>
          <w:szCs w:val="24"/>
        </w:rPr>
        <w:t xml:space="preserve">taught us?" </w:t>
      </w:r>
      <w:r w:rsidRPr="00F92C53">
        <w:rPr>
          <w:rFonts w:ascii="Times New Roman" w:eastAsia="Times New Roman" w:hAnsi="Times New Roman" w:cs="Times New Roman"/>
          <w:i/>
          <w:sz w:val="24"/>
          <w:szCs w:val="24"/>
        </w:rPr>
        <w:t>Journal of Genetics</w:t>
      </w:r>
      <w:r w:rsidRPr="00F92C53">
        <w:rPr>
          <w:rFonts w:ascii="Times New Roman" w:eastAsia="Times New Roman" w:hAnsi="Times New Roman" w:cs="Times New Roman"/>
          <w:sz w:val="24"/>
          <w:szCs w:val="24"/>
        </w:rPr>
        <w:t xml:space="preserve"> 82(1):45-76.</w:t>
      </w:r>
    </w:p>
    <w:p w14:paraId="000000D3"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Prasad, N.G., M. </w:t>
      </w:r>
      <w:proofErr w:type="spellStart"/>
      <w:r w:rsidRPr="00F92C53">
        <w:rPr>
          <w:rFonts w:ascii="Times New Roman" w:eastAsia="Times New Roman" w:hAnsi="Times New Roman" w:cs="Times New Roman"/>
          <w:sz w:val="24"/>
          <w:szCs w:val="24"/>
        </w:rPr>
        <w:t>Shakarad</w:t>
      </w:r>
      <w:proofErr w:type="spellEnd"/>
      <w:r w:rsidRPr="00F92C53">
        <w:rPr>
          <w:rFonts w:ascii="Times New Roman" w:eastAsia="Times New Roman" w:hAnsi="Times New Roman" w:cs="Times New Roman"/>
          <w:sz w:val="24"/>
          <w:szCs w:val="24"/>
        </w:rPr>
        <w:t xml:space="preserve">, V.M. Gohil, V. </w:t>
      </w:r>
      <w:proofErr w:type="spellStart"/>
      <w:r w:rsidRPr="00F92C53">
        <w:rPr>
          <w:rFonts w:ascii="Times New Roman" w:eastAsia="Times New Roman" w:hAnsi="Times New Roman" w:cs="Times New Roman"/>
          <w:sz w:val="24"/>
          <w:szCs w:val="24"/>
        </w:rPr>
        <w:t>Sheeba</w:t>
      </w:r>
      <w:proofErr w:type="spellEnd"/>
      <w:r w:rsidRPr="00F92C53">
        <w:rPr>
          <w:rFonts w:ascii="Times New Roman" w:eastAsia="Times New Roman" w:hAnsi="Times New Roman" w:cs="Times New Roman"/>
          <w:sz w:val="24"/>
          <w:szCs w:val="24"/>
        </w:rPr>
        <w:t xml:space="preserve">, M. </w:t>
      </w:r>
      <w:proofErr w:type="spellStart"/>
      <w:r w:rsidRPr="00F92C53">
        <w:rPr>
          <w:rFonts w:ascii="Times New Roman" w:eastAsia="Times New Roman" w:hAnsi="Times New Roman" w:cs="Times New Roman"/>
          <w:sz w:val="24"/>
          <w:szCs w:val="24"/>
        </w:rPr>
        <w:t>Rajamani</w:t>
      </w:r>
      <w:proofErr w:type="spellEnd"/>
      <w:r w:rsidRPr="00F92C53">
        <w:rPr>
          <w:rFonts w:ascii="Times New Roman" w:eastAsia="Times New Roman" w:hAnsi="Times New Roman" w:cs="Times New Roman"/>
          <w:sz w:val="24"/>
          <w:szCs w:val="24"/>
        </w:rPr>
        <w:t xml:space="preserve">, and A. Joshi. 2000. "Evolution of reduced pre-adult viability and larval growth rate in laboratory populations of </w:t>
      </w:r>
      <w:r w:rsidRPr="00C0746A">
        <w:rPr>
          <w:rFonts w:ascii="Times New Roman" w:eastAsia="Times New Roman" w:hAnsi="Times New Roman" w:cs="Times New Roman"/>
          <w:i/>
          <w:iCs/>
          <w:sz w:val="24"/>
          <w:szCs w:val="24"/>
          <w:rPrChange w:id="176" w:author="Harshavardhan Thyagarajan" w:date="2023-03-21T23:32: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selected for shorter development time." </w:t>
      </w:r>
      <w:r w:rsidRPr="00F92C53">
        <w:rPr>
          <w:rFonts w:ascii="Times New Roman" w:eastAsia="Times New Roman" w:hAnsi="Times New Roman" w:cs="Times New Roman"/>
          <w:i/>
          <w:sz w:val="24"/>
          <w:szCs w:val="24"/>
        </w:rPr>
        <w:t>Genet Res</w:t>
      </w:r>
      <w:r w:rsidRPr="00F92C53">
        <w:rPr>
          <w:rFonts w:ascii="Times New Roman" w:eastAsia="Times New Roman" w:hAnsi="Times New Roman" w:cs="Times New Roman"/>
          <w:sz w:val="24"/>
          <w:szCs w:val="24"/>
        </w:rPr>
        <w:t xml:space="preserve"> 76(3):249-259.</w:t>
      </w:r>
    </w:p>
    <w:p w14:paraId="000000D4" w14:textId="4252BDED" w:rsidR="00DA4CB8" w:rsidRPr="00F92C53" w:rsidRDefault="00000000">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 Core Team, </w:t>
      </w:r>
      <w:del w:id="177" w:author="Harshavardhan Thyagarajan" w:date="2023-03-21T23:57:00Z">
        <w:r w:rsidRPr="00F92C53" w:rsidDel="004B1371">
          <w:rPr>
            <w:rFonts w:ascii="Times New Roman" w:eastAsia="Times New Roman" w:hAnsi="Times New Roman" w:cs="Times New Roman"/>
            <w:sz w:val="24"/>
            <w:szCs w:val="24"/>
          </w:rPr>
          <w:delText>2020</w:delText>
        </w:r>
      </w:del>
      <w:ins w:id="178" w:author="Harshavardhan Thyagarajan" w:date="2023-03-21T23:57:00Z">
        <w:r w:rsidR="004B1371">
          <w:rPr>
            <w:rFonts w:ascii="Times New Roman" w:eastAsia="Times New Roman" w:hAnsi="Times New Roman" w:cs="Times New Roman"/>
            <w:sz w:val="24"/>
            <w:szCs w:val="24"/>
          </w:rPr>
          <w:t>2023</w:t>
        </w:r>
      </w:ins>
      <w:r w:rsidRPr="00F92C53">
        <w:rPr>
          <w:rFonts w:ascii="Times New Roman" w:eastAsia="Times New Roman" w:hAnsi="Times New Roman" w:cs="Times New Roman"/>
          <w:sz w:val="24"/>
          <w:szCs w:val="24"/>
        </w:rPr>
        <w:t xml:space="preserve">. R: A language and environment for statistical computing. R Foundation for Statistical Computing, Vienna, Austria. </w:t>
      </w:r>
      <w:r w:rsidRPr="00F92C53">
        <w:rPr>
          <w:rFonts w:ascii="Times New Roman" w:hAnsi="Times New Roman" w:cs="Times New Roman"/>
          <w:rPrChange w:id="179" w:author="Harshavardhan Thyagarajan" w:date="2023-03-21T22:26:00Z">
            <w:rPr/>
          </w:rPrChange>
        </w:rPr>
        <w:fldChar w:fldCharType="begin"/>
      </w:r>
      <w:r w:rsidRPr="00F92C53">
        <w:rPr>
          <w:rFonts w:ascii="Times New Roman" w:hAnsi="Times New Roman" w:cs="Times New Roman"/>
          <w:rPrChange w:id="180" w:author="Harshavardhan Thyagarajan" w:date="2023-03-21T22:26:00Z">
            <w:rPr/>
          </w:rPrChange>
        </w:rPr>
        <w:instrText>HYPERLINK "https://www.r-project.org/" \h</w:instrText>
      </w:r>
      <w:r w:rsidRPr="00F92C53">
        <w:rPr>
          <w:rFonts w:ascii="Times New Roman" w:hAnsi="Times New Roman" w:cs="Times New Roman"/>
          <w:rPrChange w:id="181" w:author="Harshavardhan Thyagarajan" w:date="2023-03-21T22:26:00Z">
            <w:rPr/>
          </w:rPrChange>
        </w:rPr>
      </w:r>
      <w:r w:rsidRPr="00F92C53">
        <w:rPr>
          <w:rFonts w:ascii="Times New Roman" w:hAnsi="Times New Roman" w:cs="Times New Roman"/>
          <w:rPrChange w:id="182" w:author="Harshavardhan Thyagarajan" w:date="2023-03-21T22:26:00Z">
            <w:rPr/>
          </w:rPrChange>
        </w:rPr>
        <w:fldChar w:fldCharType="separate"/>
      </w:r>
      <w:r w:rsidRPr="00F92C53">
        <w:rPr>
          <w:rFonts w:ascii="Times New Roman" w:eastAsia="Times New Roman" w:hAnsi="Times New Roman" w:cs="Times New Roman"/>
          <w:color w:val="1155CC"/>
          <w:sz w:val="24"/>
          <w:szCs w:val="24"/>
          <w:u w:val="single"/>
        </w:rPr>
        <w:t>https://www.R-project.org/</w:t>
      </w:r>
      <w:r w:rsidRPr="00F92C53">
        <w:rPr>
          <w:rFonts w:ascii="Times New Roman" w:eastAsia="Times New Roman" w:hAnsi="Times New Roman" w:cs="Times New Roman"/>
          <w:color w:val="1155CC"/>
          <w:sz w:val="24"/>
          <w:szCs w:val="24"/>
          <w:u w:val="single"/>
        </w:rPr>
        <w:fldChar w:fldCharType="end"/>
      </w:r>
      <w:r w:rsidRPr="00F92C53">
        <w:rPr>
          <w:rFonts w:ascii="Times New Roman" w:eastAsia="Times New Roman" w:hAnsi="Times New Roman" w:cs="Times New Roman"/>
          <w:sz w:val="24"/>
          <w:szCs w:val="24"/>
        </w:rPr>
        <w:t>.</w:t>
      </w:r>
    </w:p>
    <w:p w14:paraId="000000D5"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Rice, </w:t>
      </w:r>
      <w:proofErr w:type="spellStart"/>
      <w:r w:rsidRPr="00F92C53">
        <w:rPr>
          <w:rFonts w:ascii="Times New Roman" w:eastAsia="Times New Roman" w:hAnsi="Times New Roman" w:cs="Times New Roman"/>
          <w:sz w:val="24"/>
          <w:szCs w:val="24"/>
        </w:rPr>
        <w:t>W.R.and</w:t>
      </w:r>
      <w:proofErr w:type="spellEnd"/>
      <w:r w:rsidRPr="00F92C53">
        <w:rPr>
          <w:rFonts w:ascii="Times New Roman" w:eastAsia="Times New Roman" w:hAnsi="Times New Roman" w:cs="Times New Roman"/>
          <w:sz w:val="24"/>
          <w:szCs w:val="24"/>
        </w:rPr>
        <w:t xml:space="preserve"> E.E. </w:t>
      </w:r>
      <w:proofErr w:type="spellStart"/>
      <w:r w:rsidRPr="00F92C53">
        <w:rPr>
          <w:rFonts w:ascii="Times New Roman" w:eastAsia="Times New Roman" w:hAnsi="Times New Roman" w:cs="Times New Roman"/>
          <w:sz w:val="24"/>
          <w:szCs w:val="24"/>
        </w:rPr>
        <w:t>Hostert</w:t>
      </w:r>
      <w:proofErr w:type="spellEnd"/>
      <w:r w:rsidRPr="00F92C53">
        <w:rPr>
          <w:rFonts w:ascii="Times New Roman" w:eastAsia="Times New Roman" w:hAnsi="Times New Roman" w:cs="Times New Roman"/>
          <w:sz w:val="24"/>
          <w:szCs w:val="24"/>
        </w:rPr>
        <w:t xml:space="preserve">. 1993. "Laboratory experiments on speciation: What have we learned in 40 years?"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47(6):1637-1653.</w:t>
      </w:r>
    </w:p>
    <w:p w14:paraId="000000D6"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Ritchie, M.G. 2007. "Sexual selection and speciation." </w:t>
      </w:r>
      <w:r w:rsidRPr="00F92C53">
        <w:rPr>
          <w:rFonts w:ascii="Times New Roman" w:eastAsia="Times New Roman" w:hAnsi="Times New Roman" w:cs="Times New Roman"/>
          <w:i/>
          <w:sz w:val="24"/>
          <w:szCs w:val="24"/>
        </w:rPr>
        <w:t>Annual Review of Ecology, Evolution, and Systematics</w:t>
      </w:r>
      <w:r w:rsidRPr="00F92C53">
        <w:rPr>
          <w:rFonts w:ascii="Times New Roman" w:eastAsia="Times New Roman" w:hAnsi="Times New Roman" w:cs="Times New Roman"/>
          <w:sz w:val="24"/>
          <w:szCs w:val="24"/>
        </w:rPr>
        <w:t xml:space="preserve"> 38:79-102.</w:t>
      </w:r>
    </w:p>
    <w:p w14:paraId="000000D7"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Roff</w:t>
      </w:r>
      <w:proofErr w:type="spellEnd"/>
      <w:r w:rsidRPr="00F92C53">
        <w:rPr>
          <w:rFonts w:ascii="Times New Roman" w:eastAsia="Times New Roman" w:hAnsi="Times New Roman" w:cs="Times New Roman"/>
          <w:sz w:val="24"/>
          <w:szCs w:val="24"/>
        </w:rPr>
        <w:t xml:space="preserve">, D. 2002. </w:t>
      </w:r>
      <w:r w:rsidRPr="00F92C53">
        <w:rPr>
          <w:rFonts w:ascii="Times New Roman" w:eastAsia="Times New Roman" w:hAnsi="Times New Roman" w:cs="Times New Roman"/>
          <w:i/>
          <w:sz w:val="24"/>
          <w:szCs w:val="24"/>
        </w:rPr>
        <w:t>Life History Evolution</w:t>
      </w:r>
      <w:r w:rsidRPr="00F92C53">
        <w:rPr>
          <w:rFonts w:ascii="Times New Roman" w:eastAsia="Times New Roman" w:hAnsi="Times New Roman" w:cs="Times New Roman"/>
          <w:sz w:val="24"/>
          <w:szCs w:val="24"/>
        </w:rPr>
        <w:t>. Sunderland, MA: Sinauer Associates, Inc.</w:t>
      </w:r>
    </w:p>
    <w:p w14:paraId="000000D8"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Rose, M.R., L.N. Vu, S.U. Park, and J.L. Graves. 1992. "Selection on stress resistance increases longevity in </w:t>
      </w:r>
      <w:r w:rsidRPr="00C0746A">
        <w:rPr>
          <w:rFonts w:ascii="Times New Roman" w:eastAsia="Times New Roman" w:hAnsi="Times New Roman" w:cs="Times New Roman"/>
          <w:i/>
          <w:iCs/>
          <w:sz w:val="24"/>
          <w:szCs w:val="24"/>
          <w:rPrChange w:id="183" w:author="Harshavardhan Thyagarajan" w:date="2023-03-21T23:32: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Experimental Gerontology</w:t>
      </w:r>
      <w:r w:rsidRPr="00F92C53">
        <w:rPr>
          <w:rFonts w:ascii="Times New Roman" w:eastAsia="Times New Roman" w:hAnsi="Times New Roman" w:cs="Times New Roman"/>
          <w:sz w:val="24"/>
          <w:szCs w:val="24"/>
        </w:rPr>
        <w:t xml:space="preserve"> 27(2):241-250.</w:t>
      </w:r>
    </w:p>
    <w:p w14:paraId="000000D9" w14:textId="77777777" w:rsidR="00DA4CB8" w:rsidRPr="00F92C53" w:rsidRDefault="00000000">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RStudio Team, 2020. RStudio: Integrated development environment for R. Boston, MA. </w:t>
      </w:r>
      <w:r w:rsidRPr="00F92C53">
        <w:rPr>
          <w:rFonts w:ascii="Times New Roman" w:hAnsi="Times New Roman" w:cs="Times New Roman"/>
          <w:rPrChange w:id="184" w:author="Harshavardhan Thyagarajan" w:date="2023-03-21T22:26:00Z">
            <w:rPr/>
          </w:rPrChange>
        </w:rPr>
        <w:fldChar w:fldCharType="begin"/>
      </w:r>
      <w:r w:rsidRPr="00F92C53">
        <w:rPr>
          <w:rFonts w:ascii="Times New Roman" w:hAnsi="Times New Roman" w:cs="Times New Roman"/>
          <w:rPrChange w:id="185" w:author="Harshavardhan Thyagarajan" w:date="2023-03-21T22:26:00Z">
            <w:rPr/>
          </w:rPrChange>
        </w:rPr>
        <w:instrText>HYPERLINK "http://www.rstudio.com/" \h</w:instrText>
      </w:r>
      <w:r w:rsidRPr="00F92C53">
        <w:rPr>
          <w:rFonts w:ascii="Times New Roman" w:hAnsi="Times New Roman" w:cs="Times New Roman"/>
          <w:rPrChange w:id="186" w:author="Harshavardhan Thyagarajan" w:date="2023-03-21T22:26:00Z">
            <w:rPr/>
          </w:rPrChange>
        </w:rPr>
      </w:r>
      <w:r w:rsidRPr="00F92C53">
        <w:rPr>
          <w:rFonts w:ascii="Times New Roman" w:hAnsi="Times New Roman" w:cs="Times New Roman"/>
          <w:rPrChange w:id="187" w:author="Harshavardhan Thyagarajan" w:date="2023-03-21T22:26:00Z">
            <w:rPr/>
          </w:rPrChange>
        </w:rPr>
        <w:fldChar w:fldCharType="separate"/>
      </w:r>
      <w:r w:rsidRPr="00F92C53">
        <w:rPr>
          <w:rFonts w:ascii="Times New Roman" w:eastAsia="Times New Roman" w:hAnsi="Times New Roman" w:cs="Times New Roman"/>
          <w:color w:val="1155CC"/>
          <w:sz w:val="24"/>
          <w:szCs w:val="24"/>
          <w:u w:val="single"/>
        </w:rPr>
        <w:t>http://www.rstudio.com/</w:t>
      </w:r>
      <w:r w:rsidRPr="00F92C53">
        <w:rPr>
          <w:rFonts w:ascii="Times New Roman" w:eastAsia="Times New Roman" w:hAnsi="Times New Roman" w:cs="Times New Roman"/>
          <w:color w:val="1155CC"/>
          <w:sz w:val="24"/>
          <w:szCs w:val="24"/>
          <w:u w:val="single"/>
        </w:rPr>
        <w:fldChar w:fldCharType="end"/>
      </w:r>
      <w:r w:rsidRPr="00F92C53">
        <w:rPr>
          <w:rFonts w:ascii="Times New Roman" w:eastAsia="Times New Roman" w:hAnsi="Times New Roman" w:cs="Times New Roman"/>
          <w:sz w:val="24"/>
          <w:szCs w:val="24"/>
        </w:rPr>
        <w:t>.</w:t>
      </w:r>
    </w:p>
    <w:p w14:paraId="000000DA"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Rundle, H.D., S.F. Chenoweth, P. Doughty, and M.W. Blows. 2005. "Divergent Selection and the Evolution of Signal Traits and Mating Preferences." </w:t>
      </w:r>
      <w:r w:rsidRPr="00F92C53">
        <w:rPr>
          <w:rFonts w:ascii="Times New Roman" w:eastAsia="Times New Roman" w:hAnsi="Times New Roman" w:cs="Times New Roman"/>
          <w:i/>
          <w:sz w:val="24"/>
          <w:szCs w:val="24"/>
        </w:rPr>
        <w:t>PLOS Biology</w:t>
      </w:r>
      <w:r w:rsidRPr="00F92C53">
        <w:rPr>
          <w:rFonts w:ascii="Times New Roman" w:eastAsia="Times New Roman" w:hAnsi="Times New Roman" w:cs="Times New Roman"/>
          <w:sz w:val="24"/>
          <w:szCs w:val="24"/>
        </w:rPr>
        <w:t xml:space="preserve"> 3(11</w:t>
      </w:r>
      <w:proofErr w:type="gramStart"/>
      <w:r w:rsidRPr="00F92C53">
        <w:rPr>
          <w:rFonts w:ascii="Times New Roman" w:eastAsia="Times New Roman" w:hAnsi="Times New Roman" w:cs="Times New Roman"/>
          <w:sz w:val="24"/>
          <w:szCs w:val="24"/>
        </w:rPr>
        <w:t>):e</w:t>
      </w:r>
      <w:proofErr w:type="gramEnd"/>
      <w:r w:rsidRPr="00F92C53">
        <w:rPr>
          <w:rFonts w:ascii="Times New Roman" w:eastAsia="Times New Roman" w:hAnsi="Times New Roman" w:cs="Times New Roman"/>
          <w:sz w:val="24"/>
          <w:szCs w:val="24"/>
        </w:rPr>
        <w:t>368.</w:t>
      </w:r>
    </w:p>
    <w:p w14:paraId="000000DB"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Rundle, </w:t>
      </w:r>
      <w:proofErr w:type="spellStart"/>
      <w:r w:rsidRPr="00F92C53">
        <w:rPr>
          <w:rFonts w:ascii="Times New Roman" w:eastAsia="Times New Roman" w:hAnsi="Times New Roman" w:cs="Times New Roman"/>
          <w:sz w:val="24"/>
          <w:szCs w:val="24"/>
        </w:rPr>
        <w:t>H.D.and</w:t>
      </w:r>
      <w:proofErr w:type="spellEnd"/>
      <w:r w:rsidRPr="00F92C53">
        <w:rPr>
          <w:rFonts w:ascii="Times New Roman" w:eastAsia="Times New Roman" w:hAnsi="Times New Roman" w:cs="Times New Roman"/>
          <w:sz w:val="24"/>
          <w:szCs w:val="24"/>
        </w:rPr>
        <w:t xml:space="preserve"> P. </w:t>
      </w:r>
      <w:proofErr w:type="spellStart"/>
      <w:r w:rsidRPr="00F92C53">
        <w:rPr>
          <w:rFonts w:ascii="Times New Roman" w:eastAsia="Times New Roman" w:hAnsi="Times New Roman" w:cs="Times New Roman"/>
          <w:sz w:val="24"/>
          <w:szCs w:val="24"/>
        </w:rPr>
        <w:t>Nosil</w:t>
      </w:r>
      <w:proofErr w:type="spellEnd"/>
      <w:r w:rsidRPr="00F92C53">
        <w:rPr>
          <w:rFonts w:ascii="Times New Roman" w:eastAsia="Times New Roman" w:hAnsi="Times New Roman" w:cs="Times New Roman"/>
          <w:sz w:val="24"/>
          <w:szCs w:val="24"/>
        </w:rPr>
        <w:t xml:space="preserve">. 2005. "Ecological speciation." </w:t>
      </w:r>
      <w:r w:rsidRPr="00F92C53">
        <w:rPr>
          <w:rFonts w:ascii="Times New Roman" w:eastAsia="Times New Roman" w:hAnsi="Times New Roman" w:cs="Times New Roman"/>
          <w:i/>
          <w:sz w:val="24"/>
          <w:szCs w:val="24"/>
        </w:rPr>
        <w:t>Ecology Letters</w:t>
      </w:r>
      <w:r w:rsidRPr="00F92C53">
        <w:rPr>
          <w:rFonts w:ascii="Times New Roman" w:eastAsia="Times New Roman" w:hAnsi="Times New Roman" w:cs="Times New Roman"/>
          <w:sz w:val="24"/>
          <w:szCs w:val="24"/>
        </w:rPr>
        <w:t xml:space="preserve"> 8(3):336-352.</w:t>
      </w:r>
    </w:p>
    <w:p w14:paraId="000000DC"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Santibañez</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S.K.and</w:t>
      </w:r>
      <w:proofErr w:type="spellEnd"/>
      <w:r w:rsidRPr="00F92C53">
        <w:rPr>
          <w:rFonts w:ascii="Times New Roman" w:eastAsia="Times New Roman" w:hAnsi="Times New Roman" w:cs="Times New Roman"/>
          <w:sz w:val="24"/>
          <w:szCs w:val="24"/>
        </w:rPr>
        <w:t xml:space="preserve"> C.H. Waddington. 1958. "The Origin of Sexual Isolation Between Different Lines Within a Species."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12(4):485-493.</w:t>
      </w:r>
    </w:p>
    <w:p w14:paraId="000000DD"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Servedio</w:t>
      </w:r>
      <w:proofErr w:type="spellEnd"/>
      <w:r w:rsidRPr="00F92C53">
        <w:rPr>
          <w:rFonts w:ascii="Times New Roman" w:eastAsia="Times New Roman" w:hAnsi="Times New Roman" w:cs="Times New Roman"/>
          <w:sz w:val="24"/>
          <w:szCs w:val="24"/>
        </w:rPr>
        <w:t xml:space="preserve">, M.R., G.S.V. </w:t>
      </w:r>
      <w:proofErr w:type="spellStart"/>
      <w:r w:rsidRPr="00F92C53">
        <w:rPr>
          <w:rFonts w:ascii="Times New Roman" w:eastAsia="Times New Roman" w:hAnsi="Times New Roman" w:cs="Times New Roman"/>
          <w:sz w:val="24"/>
          <w:szCs w:val="24"/>
        </w:rPr>
        <w:t>Doorn</w:t>
      </w:r>
      <w:proofErr w:type="spellEnd"/>
      <w:r w:rsidRPr="00F92C53">
        <w:rPr>
          <w:rFonts w:ascii="Times New Roman" w:eastAsia="Times New Roman" w:hAnsi="Times New Roman" w:cs="Times New Roman"/>
          <w:sz w:val="24"/>
          <w:szCs w:val="24"/>
        </w:rPr>
        <w:t xml:space="preserve">, M. Kopp, A.M. Frame, and P. </w:t>
      </w:r>
      <w:proofErr w:type="spellStart"/>
      <w:r w:rsidRPr="00F92C53">
        <w:rPr>
          <w:rFonts w:ascii="Times New Roman" w:eastAsia="Times New Roman" w:hAnsi="Times New Roman" w:cs="Times New Roman"/>
          <w:sz w:val="24"/>
          <w:szCs w:val="24"/>
        </w:rPr>
        <w:t>Nosil</w:t>
      </w:r>
      <w:proofErr w:type="spellEnd"/>
      <w:r w:rsidRPr="00F92C53">
        <w:rPr>
          <w:rFonts w:ascii="Times New Roman" w:eastAsia="Times New Roman" w:hAnsi="Times New Roman" w:cs="Times New Roman"/>
          <w:sz w:val="24"/>
          <w:szCs w:val="24"/>
        </w:rPr>
        <w:t xml:space="preserve">. 2011. "Magic traits in speciation: 'magic'; but not rare?"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26(8):389-397.</w:t>
      </w:r>
    </w:p>
    <w:p w14:paraId="000000DE"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Sharon, G., D. Segal, J.M. Ringo, A. </w:t>
      </w:r>
      <w:proofErr w:type="spellStart"/>
      <w:r w:rsidRPr="00F92C53">
        <w:rPr>
          <w:rFonts w:ascii="Times New Roman" w:eastAsia="Times New Roman" w:hAnsi="Times New Roman" w:cs="Times New Roman"/>
          <w:sz w:val="24"/>
          <w:szCs w:val="24"/>
        </w:rPr>
        <w:t>Hefetz</w:t>
      </w:r>
      <w:proofErr w:type="spellEnd"/>
      <w:r w:rsidRPr="00F92C53">
        <w:rPr>
          <w:rFonts w:ascii="Times New Roman" w:eastAsia="Times New Roman" w:hAnsi="Times New Roman" w:cs="Times New Roman"/>
          <w:sz w:val="24"/>
          <w:szCs w:val="24"/>
        </w:rPr>
        <w:t xml:space="preserve">, I. </w:t>
      </w:r>
      <w:proofErr w:type="spellStart"/>
      <w:r w:rsidRPr="00F92C53">
        <w:rPr>
          <w:rFonts w:ascii="Times New Roman" w:eastAsia="Times New Roman" w:hAnsi="Times New Roman" w:cs="Times New Roman"/>
          <w:sz w:val="24"/>
          <w:szCs w:val="24"/>
        </w:rPr>
        <w:t>Zilber</w:t>
      </w:r>
      <w:proofErr w:type="spellEnd"/>
      <w:r w:rsidRPr="00F92C53">
        <w:rPr>
          <w:rFonts w:ascii="Times New Roman" w:eastAsia="Times New Roman" w:hAnsi="Times New Roman" w:cs="Times New Roman"/>
          <w:sz w:val="24"/>
          <w:szCs w:val="24"/>
        </w:rPr>
        <w:t xml:space="preserve">-Rosenberg, and E. Rosenberg. 2010. "Commensal bacteria play a role in mating preference of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107(46):20051.</w:t>
      </w:r>
    </w:p>
    <w:p w14:paraId="000000DF"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Singh, A. and Singh, B.N.  2014. "Role of sexual selection in speciation in </w:t>
      </w:r>
      <w:r w:rsidRPr="00C0746A">
        <w:rPr>
          <w:rFonts w:ascii="Times New Roman" w:eastAsia="Times New Roman" w:hAnsi="Times New Roman" w:cs="Times New Roman"/>
          <w:i/>
          <w:iCs/>
          <w:sz w:val="24"/>
          <w:szCs w:val="24"/>
          <w:rPrChange w:id="188" w:author="Harshavardhan Thyagarajan" w:date="2023-03-21T23:32:00Z">
            <w:rPr>
              <w:rFonts w:ascii="Times New Roman" w:eastAsia="Times New Roman" w:hAnsi="Times New Roman" w:cs="Times New Roman"/>
              <w:sz w:val="24"/>
              <w:szCs w:val="24"/>
            </w:rPr>
          </w:rPrChange>
        </w:rPr>
        <w:t>Drosophila</w:t>
      </w:r>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i/>
          <w:sz w:val="24"/>
          <w:szCs w:val="24"/>
        </w:rPr>
        <w:t>Genetica</w:t>
      </w:r>
      <w:proofErr w:type="spellEnd"/>
      <w:r w:rsidRPr="00F92C53">
        <w:rPr>
          <w:rFonts w:ascii="Times New Roman" w:eastAsia="Times New Roman" w:hAnsi="Times New Roman" w:cs="Times New Roman"/>
          <w:sz w:val="24"/>
          <w:szCs w:val="24"/>
        </w:rPr>
        <w:t xml:space="preserve"> 142(1):23-41.</w:t>
      </w:r>
    </w:p>
    <w:p w14:paraId="000000E0"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Soans</w:t>
      </w:r>
      <w:proofErr w:type="spellEnd"/>
      <w:r w:rsidRPr="00F92C53">
        <w:rPr>
          <w:rFonts w:ascii="Times New Roman" w:eastAsia="Times New Roman" w:hAnsi="Times New Roman" w:cs="Times New Roman"/>
          <w:sz w:val="24"/>
          <w:szCs w:val="24"/>
        </w:rPr>
        <w:t xml:space="preserve">, A.B., D. Pimentel, and J.S. </w:t>
      </w:r>
      <w:proofErr w:type="spellStart"/>
      <w:r w:rsidRPr="00F92C53">
        <w:rPr>
          <w:rFonts w:ascii="Times New Roman" w:eastAsia="Times New Roman" w:hAnsi="Times New Roman" w:cs="Times New Roman"/>
          <w:sz w:val="24"/>
          <w:szCs w:val="24"/>
        </w:rPr>
        <w:t>Soans</w:t>
      </w:r>
      <w:proofErr w:type="spellEnd"/>
      <w:r w:rsidRPr="00F92C53">
        <w:rPr>
          <w:rFonts w:ascii="Times New Roman" w:eastAsia="Times New Roman" w:hAnsi="Times New Roman" w:cs="Times New Roman"/>
          <w:sz w:val="24"/>
          <w:szCs w:val="24"/>
        </w:rPr>
        <w:t xml:space="preserve">. 1974. "Evolution of Reproductive Isolation in Allopatric and Sympatric Populations." </w:t>
      </w:r>
      <w:r w:rsidRPr="00F92C53">
        <w:rPr>
          <w:rFonts w:ascii="Times New Roman" w:eastAsia="Times New Roman" w:hAnsi="Times New Roman" w:cs="Times New Roman"/>
          <w:i/>
          <w:sz w:val="24"/>
          <w:szCs w:val="24"/>
        </w:rPr>
        <w:t>The American Naturalist</w:t>
      </w:r>
      <w:r w:rsidRPr="00F92C53">
        <w:rPr>
          <w:rFonts w:ascii="Times New Roman" w:eastAsia="Times New Roman" w:hAnsi="Times New Roman" w:cs="Times New Roman"/>
          <w:sz w:val="24"/>
          <w:szCs w:val="24"/>
        </w:rPr>
        <w:t xml:space="preserve"> 108(959):117-124.</w:t>
      </w:r>
    </w:p>
    <w:p w14:paraId="000000E1"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Stearns, S. 1992. </w:t>
      </w:r>
      <w:r w:rsidRPr="00F92C53">
        <w:rPr>
          <w:rFonts w:ascii="Times New Roman" w:eastAsia="Times New Roman" w:hAnsi="Times New Roman" w:cs="Times New Roman"/>
          <w:i/>
          <w:sz w:val="24"/>
          <w:szCs w:val="24"/>
        </w:rPr>
        <w:t>The evolution of life histories</w:t>
      </w:r>
      <w:r w:rsidRPr="00F92C53">
        <w:rPr>
          <w:rFonts w:ascii="Times New Roman" w:eastAsia="Times New Roman" w:hAnsi="Times New Roman" w:cs="Times New Roman"/>
          <w:sz w:val="24"/>
          <w:szCs w:val="24"/>
        </w:rPr>
        <w:t>. Oxford, U.K.: Oxford University Press.</w:t>
      </w:r>
    </w:p>
    <w:p w14:paraId="000000E2"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Syed, Z.A., Chatterjee, M., </w:t>
      </w:r>
      <w:proofErr w:type="spellStart"/>
      <w:r w:rsidRPr="00F92C53">
        <w:rPr>
          <w:rFonts w:ascii="Times New Roman" w:eastAsia="Times New Roman" w:hAnsi="Times New Roman" w:cs="Times New Roman"/>
          <w:sz w:val="24"/>
          <w:szCs w:val="24"/>
        </w:rPr>
        <w:t>Samant</w:t>
      </w:r>
      <w:proofErr w:type="spellEnd"/>
      <w:r w:rsidRPr="00F92C53">
        <w:rPr>
          <w:rFonts w:ascii="Times New Roman" w:eastAsia="Times New Roman" w:hAnsi="Times New Roman" w:cs="Times New Roman"/>
          <w:sz w:val="24"/>
          <w:szCs w:val="24"/>
        </w:rPr>
        <w:t>, M.A. and Prasad, N.G.</w:t>
      </w:r>
      <w:del w:id="189" w:author="Harshavardhan Thyagarajan" w:date="2023-03-21T23:32:00Z">
        <w:r w:rsidRPr="00F92C53" w:rsidDel="00C0746A">
          <w:rPr>
            <w:rFonts w:ascii="Times New Roman" w:eastAsia="Times New Roman" w:hAnsi="Times New Roman" w:cs="Times New Roman"/>
            <w:sz w:val="24"/>
            <w:szCs w:val="24"/>
          </w:rPr>
          <w:delText>.</w:delText>
        </w:r>
      </w:del>
      <w:r w:rsidRPr="00F92C53">
        <w:rPr>
          <w:rFonts w:ascii="Times New Roman" w:eastAsia="Times New Roman" w:hAnsi="Times New Roman" w:cs="Times New Roman"/>
          <w:sz w:val="24"/>
          <w:szCs w:val="24"/>
        </w:rPr>
        <w:t xml:space="preserve"> 2017. “Reproductive Isolation through Experimental Manipulation of Sexually Antagonistic Coevolution in </w:t>
      </w:r>
      <w:r w:rsidRPr="00C0746A">
        <w:rPr>
          <w:rFonts w:ascii="Times New Roman" w:eastAsia="Times New Roman" w:hAnsi="Times New Roman" w:cs="Times New Roman"/>
          <w:i/>
          <w:iCs/>
          <w:sz w:val="24"/>
          <w:szCs w:val="24"/>
          <w:rPrChange w:id="190" w:author="Harshavardhan Thyagarajan" w:date="2023-03-21T23:33: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7, 3330 </w:t>
      </w:r>
    </w:p>
    <w:p w14:paraId="000000E3"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Travers, L.M., F. Garcia-Gonzalez, and L.W. Simmons. 2015. "Live fast die young life history in females: evolutionary trade-off between early life mating and lifespan in female </w:t>
      </w:r>
      <w:r w:rsidRPr="00C0746A">
        <w:rPr>
          <w:rFonts w:ascii="Times New Roman" w:eastAsia="Times New Roman" w:hAnsi="Times New Roman" w:cs="Times New Roman"/>
          <w:i/>
          <w:iCs/>
          <w:sz w:val="24"/>
          <w:szCs w:val="24"/>
          <w:rPrChange w:id="191" w:author="Harshavardhan Thyagarajan" w:date="2023-03-21T23:33: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5(1):15469.</w:t>
      </w:r>
    </w:p>
    <w:p w14:paraId="000000E4"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Verma, T., Mohapatra, A., Senapati, H.K., Muni, R.K., Dasgupta, P., and </w:t>
      </w:r>
      <w:proofErr w:type="spellStart"/>
      <w:r w:rsidRPr="00F92C53">
        <w:rPr>
          <w:rFonts w:ascii="Times New Roman" w:eastAsia="Times New Roman" w:hAnsi="Times New Roman" w:cs="Times New Roman"/>
          <w:sz w:val="24"/>
          <w:szCs w:val="24"/>
        </w:rPr>
        <w:t>Nandy</w:t>
      </w:r>
      <w:proofErr w:type="spellEnd"/>
      <w:r w:rsidRPr="00F92C53">
        <w:rPr>
          <w:rFonts w:ascii="Times New Roman" w:eastAsia="Times New Roman" w:hAnsi="Times New Roman" w:cs="Times New Roman"/>
          <w:sz w:val="24"/>
          <w:szCs w:val="24"/>
        </w:rPr>
        <w:t xml:space="preserve">, B. 2022. “Evolution of reduced mate harming tendency of males in </w:t>
      </w:r>
      <w:r w:rsidRPr="00C0746A">
        <w:rPr>
          <w:rFonts w:ascii="Times New Roman" w:eastAsia="Times New Roman" w:hAnsi="Times New Roman" w:cs="Times New Roman"/>
          <w:i/>
          <w:iCs/>
          <w:sz w:val="24"/>
          <w:szCs w:val="24"/>
          <w:rPrChange w:id="192" w:author="Harshavardhan Thyagarajan" w:date="2023-03-21T23:33:00Z">
            <w:rPr>
              <w:rFonts w:ascii="Times New Roman" w:eastAsia="Times New Roman" w:hAnsi="Times New Roman" w:cs="Times New Roman"/>
              <w:sz w:val="24"/>
              <w:szCs w:val="24"/>
            </w:rPr>
          </w:rPrChange>
        </w:rPr>
        <w:t xml:space="preserve">Drosophila melanogaster </w:t>
      </w:r>
      <w:r w:rsidRPr="00F92C53">
        <w:rPr>
          <w:rFonts w:ascii="Times New Roman" w:eastAsia="Times New Roman" w:hAnsi="Times New Roman" w:cs="Times New Roman"/>
          <w:sz w:val="24"/>
          <w:szCs w:val="24"/>
        </w:rPr>
        <w:t xml:space="preserve">populations selected for faster life history”. </w:t>
      </w:r>
      <w:proofErr w:type="spellStart"/>
      <w:r w:rsidRPr="00F92C53">
        <w:rPr>
          <w:rFonts w:ascii="Times New Roman" w:eastAsia="Times New Roman" w:hAnsi="Times New Roman" w:cs="Times New Roman"/>
          <w:i/>
          <w:sz w:val="24"/>
          <w:szCs w:val="24"/>
        </w:rPr>
        <w:t>Behav</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Ecol</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Sociobiol</w:t>
      </w:r>
      <w:proofErr w:type="spellEnd"/>
      <w:r w:rsidRPr="00F92C53">
        <w:rPr>
          <w:rFonts w:ascii="Times New Roman" w:eastAsia="Times New Roman" w:hAnsi="Times New Roman" w:cs="Times New Roman"/>
          <w:sz w:val="24"/>
          <w:szCs w:val="24"/>
        </w:rPr>
        <w:t xml:space="preserve"> 76, 82.</w:t>
      </w:r>
    </w:p>
    <w:p w14:paraId="000000E5" w14:textId="77777777" w:rsidR="00DA4CB8" w:rsidRPr="00F92C53" w:rsidRDefault="00000000">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Verspoor</w:t>
      </w:r>
      <w:proofErr w:type="spellEnd"/>
      <w:r w:rsidRPr="00F92C53">
        <w:rPr>
          <w:rFonts w:ascii="Times New Roman" w:eastAsia="Times New Roman" w:hAnsi="Times New Roman" w:cs="Times New Roman"/>
          <w:sz w:val="24"/>
          <w:szCs w:val="24"/>
        </w:rPr>
        <w:t xml:space="preserve">, R.L., C. </w:t>
      </w:r>
      <w:proofErr w:type="spellStart"/>
      <w:r w:rsidRPr="00F92C53">
        <w:rPr>
          <w:rFonts w:ascii="Times New Roman" w:eastAsia="Times New Roman" w:hAnsi="Times New Roman" w:cs="Times New Roman"/>
          <w:sz w:val="24"/>
          <w:szCs w:val="24"/>
        </w:rPr>
        <w:t>Heys</w:t>
      </w:r>
      <w:proofErr w:type="spellEnd"/>
      <w:r w:rsidRPr="00F92C53">
        <w:rPr>
          <w:rFonts w:ascii="Times New Roman" w:eastAsia="Times New Roman" w:hAnsi="Times New Roman" w:cs="Times New Roman"/>
          <w:sz w:val="24"/>
          <w:szCs w:val="24"/>
        </w:rPr>
        <w:t xml:space="preserve">, and T.A.R. Price. 2015. "Dyeing insects for </w:t>
      </w:r>
      <w:proofErr w:type="spellStart"/>
      <w:r w:rsidRPr="00F92C53">
        <w:rPr>
          <w:rFonts w:ascii="Times New Roman" w:eastAsia="Times New Roman" w:hAnsi="Times New Roman" w:cs="Times New Roman"/>
          <w:sz w:val="24"/>
          <w:szCs w:val="24"/>
        </w:rPr>
        <w:t>behavioral</w:t>
      </w:r>
      <w:proofErr w:type="spellEnd"/>
      <w:r w:rsidRPr="00F92C53">
        <w:rPr>
          <w:rFonts w:ascii="Times New Roman" w:eastAsia="Times New Roman" w:hAnsi="Times New Roman" w:cs="Times New Roman"/>
          <w:sz w:val="24"/>
          <w:szCs w:val="24"/>
        </w:rPr>
        <w:t xml:space="preserve"> assays: the mating </w:t>
      </w:r>
      <w:proofErr w:type="spellStart"/>
      <w:r w:rsidRPr="00F92C53">
        <w:rPr>
          <w:rFonts w:ascii="Times New Roman" w:eastAsia="Times New Roman" w:hAnsi="Times New Roman" w:cs="Times New Roman"/>
          <w:sz w:val="24"/>
          <w:szCs w:val="24"/>
        </w:rPr>
        <w:t>behavior</w:t>
      </w:r>
      <w:proofErr w:type="spellEnd"/>
      <w:r w:rsidRPr="00F92C53">
        <w:rPr>
          <w:rFonts w:ascii="Times New Roman" w:eastAsia="Times New Roman" w:hAnsi="Times New Roman" w:cs="Times New Roman"/>
          <w:sz w:val="24"/>
          <w:szCs w:val="24"/>
        </w:rPr>
        <w:t xml:space="preserve"> of anesthetized Drosophila." </w:t>
      </w:r>
      <w:r w:rsidRPr="00F92C53">
        <w:rPr>
          <w:rFonts w:ascii="Times New Roman" w:eastAsia="Times New Roman" w:hAnsi="Times New Roman" w:cs="Times New Roman"/>
          <w:i/>
          <w:sz w:val="24"/>
          <w:szCs w:val="24"/>
        </w:rPr>
        <w:t>Journal of visualized experiments</w:t>
      </w:r>
      <w:del w:id="193" w:author="Harshavardhan Thyagarajan" w:date="2023-03-21T23:33:00Z">
        <w:r w:rsidRPr="00F92C53" w:rsidDel="00C0746A">
          <w:rPr>
            <w:rFonts w:ascii="Times New Roman" w:eastAsia="Times New Roman" w:hAnsi="Times New Roman" w:cs="Times New Roman"/>
            <w:i/>
            <w:sz w:val="24"/>
            <w:szCs w:val="24"/>
          </w:rPr>
          <w:delText xml:space="preserve"> </w:delText>
        </w:r>
      </w:del>
      <w:r w:rsidRPr="00F92C53">
        <w:rPr>
          <w:rFonts w:ascii="Times New Roman" w:eastAsia="Times New Roman" w:hAnsi="Times New Roman" w:cs="Times New Roman"/>
          <w:i/>
          <w:sz w:val="24"/>
          <w:szCs w:val="24"/>
        </w:rPr>
        <w:t xml:space="preserve">: </w:t>
      </w:r>
      <w:proofErr w:type="spellStart"/>
      <w:proofErr w:type="gramStart"/>
      <w:r w:rsidRPr="00F92C53">
        <w:rPr>
          <w:rFonts w:ascii="Times New Roman" w:eastAsia="Times New Roman" w:hAnsi="Times New Roman" w:cs="Times New Roman"/>
          <w:i/>
          <w:sz w:val="24"/>
          <w:szCs w:val="24"/>
        </w:rPr>
        <w:t>JoVE</w:t>
      </w:r>
      <w:proofErr w:type="spellEnd"/>
      <w:r w:rsidRPr="00F92C53">
        <w:rPr>
          <w:rFonts w:ascii="Times New Roman" w:eastAsia="Times New Roman" w:hAnsi="Times New Roman" w:cs="Times New Roman"/>
          <w:sz w:val="24"/>
          <w:szCs w:val="24"/>
        </w:rPr>
        <w:t>(</w:t>
      </w:r>
      <w:proofErr w:type="gramEnd"/>
      <w:r w:rsidRPr="00F92C53">
        <w:rPr>
          <w:rFonts w:ascii="Times New Roman" w:eastAsia="Times New Roman" w:hAnsi="Times New Roman" w:cs="Times New Roman"/>
          <w:sz w:val="24"/>
          <w:szCs w:val="24"/>
        </w:rPr>
        <w:t>98):52645.</w:t>
      </w:r>
    </w:p>
    <w:p w14:paraId="000000E6"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Villa, S.M., J.C. </w:t>
      </w:r>
      <w:proofErr w:type="spellStart"/>
      <w:r w:rsidRPr="00F92C53">
        <w:rPr>
          <w:rFonts w:ascii="Times New Roman" w:eastAsia="Times New Roman" w:hAnsi="Times New Roman" w:cs="Times New Roman"/>
          <w:sz w:val="24"/>
          <w:szCs w:val="24"/>
        </w:rPr>
        <w:t>Altuna</w:t>
      </w:r>
      <w:proofErr w:type="spellEnd"/>
      <w:r w:rsidRPr="00F92C53">
        <w:rPr>
          <w:rFonts w:ascii="Times New Roman" w:eastAsia="Times New Roman" w:hAnsi="Times New Roman" w:cs="Times New Roman"/>
          <w:sz w:val="24"/>
          <w:szCs w:val="24"/>
        </w:rPr>
        <w:t xml:space="preserve">, J.S. Ruff, A.B. Beach, L.I. Mulvey, E.J. Poole, H.E. Campbell, K.P. Johnson, M.D. Shapiro, S.E. Bush, and D.H. Clayton. 2019. "Rapid experimental evolution of reproductive isolation from a single natural population."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116(27):13440.</w:t>
      </w:r>
    </w:p>
    <w:p w14:paraId="000000E7"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White, N.J., Snook, R.R., and I. </w:t>
      </w:r>
      <w:proofErr w:type="spellStart"/>
      <w:r w:rsidRPr="00F92C53">
        <w:rPr>
          <w:rFonts w:ascii="Times New Roman" w:eastAsia="Times New Roman" w:hAnsi="Times New Roman" w:cs="Times New Roman"/>
          <w:sz w:val="24"/>
          <w:szCs w:val="24"/>
        </w:rPr>
        <w:t>Eyres</w:t>
      </w:r>
      <w:proofErr w:type="spellEnd"/>
      <w:r w:rsidRPr="00F92C53">
        <w:rPr>
          <w:rFonts w:ascii="Times New Roman" w:eastAsia="Times New Roman" w:hAnsi="Times New Roman" w:cs="Times New Roman"/>
          <w:sz w:val="24"/>
          <w:szCs w:val="24"/>
        </w:rPr>
        <w:t xml:space="preserve">. 2020. "The Past and Future of Experimental Speciation."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35(1):10-21.</w:t>
      </w:r>
    </w:p>
    <w:p w14:paraId="000000E8" w14:textId="77777777" w:rsidR="00DA4CB8" w:rsidRPr="00F92C53" w:rsidRDefault="00000000">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Xiao, C., </w:t>
      </w:r>
      <w:proofErr w:type="spellStart"/>
      <w:r w:rsidRPr="00F92C53">
        <w:rPr>
          <w:rFonts w:ascii="Times New Roman" w:eastAsia="Times New Roman" w:hAnsi="Times New Roman" w:cs="Times New Roman"/>
          <w:sz w:val="24"/>
          <w:szCs w:val="24"/>
        </w:rPr>
        <w:t>Fard</w:t>
      </w:r>
      <w:proofErr w:type="spellEnd"/>
      <w:r w:rsidRPr="00F92C53">
        <w:rPr>
          <w:rFonts w:ascii="Times New Roman" w:eastAsia="Times New Roman" w:hAnsi="Times New Roman" w:cs="Times New Roman"/>
          <w:sz w:val="24"/>
          <w:szCs w:val="24"/>
        </w:rPr>
        <w:t xml:space="preserve">, N.B., Brzezinski, K., Robertson, R.M., Chippindale, A.K. 2019; “Experimental evolution of response to anoxia in </w:t>
      </w:r>
      <w:r w:rsidRPr="00C0746A">
        <w:rPr>
          <w:rFonts w:ascii="Times New Roman" w:eastAsia="Times New Roman" w:hAnsi="Times New Roman" w:cs="Times New Roman"/>
          <w:i/>
          <w:iCs/>
          <w:sz w:val="24"/>
          <w:szCs w:val="24"/>
          <w:rPrChange w:id="194" w:author="Harshavardhan Thyagarajan" w:date="2023-03-21T23:33:00Z">
            <w:rPr>
              <w:rFonts w:ascii="Times New Roman" w:eastAsia="Times New Roman" w:hAnsi="Times New Roman" w:cs="Times New Roman"/>
              <w:sz w:val="24"/>
              <w:szCs w:val="24"/>
            </w:rPr>
          </w:rPrChange>
        </w:rPr>
        <w:t>Drosophila melanogaster</w:t>
      </w:r>
      <w:r w:rsidRPr="00F92C53">
        <w:rPr>
          <w:rFonts w:ascii="Times New Roman" w:eastAsia="Times New Roman" w:hAnsi="Times New Roman" w:cs="Times New Roman"/>
          <w:sz w:val="24"/>
          <w:szCs w:val="24"/>
        </w:rPr>
        <w:t xml:space="preserve">: recovery of locomotion following CO2 or N2 exposure”. </w:t>
      </w:r>
      <w:r w:rsidRPr="00F92C53">
        <w:rPr>
          <w:rFonts w:ascii="Times New Roman" w:eastAsia="Times New Roman" w:hAnsi="Times New Roman" w:cs="Times New Roman"/>
          <w:i/>
          <w:sz w:val="24"/>
          <w:szCs w:val="24"/>
        </w:rPr>
        <w:t>Journal of Experimental Biology</w:t>
      </w:r>
      <w:r w:rsidRPr="00F92C53">
        <w:rPr>
          <w:rFonts w:ascii="Times New Roman" w:eastAsia="Times New Roman" w:hAnsi="Times New Roman" w:cs="Times New Roman"/>
          <w:sz w:val="24"/>
          <w:szCs w:val="24"/>
        </w:rPr>
        <w:t xml:space="preserve"> 222 (14):199521.</w:t>
      </w:r>
    </w:p>
    <w:p w14:paraId="000000E9" w14:textId="77777777" w:rsidR="00DA4CB8" w:rsidRPr="00F92C53" w:rsidRDefault="00000000">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Zwaan, B., R. </w:t>
      </w:r>
      <w:proofErr w:type="spellStart"/>
      <w:r w:rsidRPr="00F92C53">
        <w:rPr>
          <w:rFonts w:ascii="Times New Roman" w:eastAsia="Times New Roman" w:hAnsi="Times New Roman" w:cs="Times New Roman"/>
          <w:sz w:val="24"/>
          <w:szCs w:val="24"/>
        </w:rPr>
        <w:t>Bijlsma</w:t>
      </w:r>
      <w:proofErr w:type="spellEnd"/>
      <w:r w:rsidRPr="00F92C53">
        <w:rPr>
          <w:rFonts w:ascii="Times New Roman" w:eastAsia="Times New Roman" w:hAnsi="Times New Roman" w:cs="Times New Roman"/>
          <w:sz w:val="24"/>
          <w:szCs w:val="24"/>
        </w:rPr>
        <w:t xml:space="preserve">, and R.F. Hoekstra. 1995. "Direct selection on lifespan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49(4):649-659.</w:t>
      </w:r>
    </w:p>
    <w:p w14:paraId="000000EA" w14:textId="77777777" w:rsidR="00DA4CB8" w:rsidRPr="00F92C53" w:rsidRDefault="00DA4CB8">
      <w:pPr>
        <w:rPr>
          <w:rFonts w:ascii="Times New Roman" w:eastAsia="Times New Roman" w:hAnsi="Times New Roman" w:cs="Times New Roman"/>
          <w:b/>
          <w:sz w:val="24"/>
          <w:szCs w:val="24"/>
        </w:rPr>
      </w:pPr>
    </w:p>
    <w:p w14:paraId="000000EB" w14:textId="77777777" w:rsidR="00DA4CB8" w:rsidRPr="00F92C53" w:rsidRDefault="00000000">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FIGURE CAPTIONS</w:t>
      </w:r>
    </w:p>
    <w:p w14:paraId="000000EC" w14:textId="77777777" w:rsidR="00DA4CB8" w:rsidRPr="00F92C53" w:rsidRDefault="00DA4CB8">
      <w:pPr>
        <w:rPr>
          <w:rFonts w:ascii="Times New Roman" w:eastAsia="Times New Roman" w:hAnsi="Times New Roman" w:cs="Times New Roman"/>
          <w:b/>
          <w:sz w:val="24"/>
          <w:szCs w:val="24"/>
        </w:rPr>
      </w:pPr>
    </w:p>
    <w:p w14:paraId="000000ED" w14:textId="77777777" w:rsidR="00DA4CB8" w:rsidRPr="00F92C53" w:rsidRDefault="00000000">
      <w:pPr>
        <w:rPr>
          <w:rFonts w:ascii="Times New Roman" w:eastAsia="Times New Roman" w:hAnsi="Times New Roman" w:cs="Times New Roman"/>
          <w:sz w:val="24"/>
          <w:szCs w:val="24"/>
        </w:rPr>
      </w:pPr>
      <w:r w:rsidRPr="00F92C53">
        <w:rPr>
          <w:rFonts w:ascii="Times New Roman" w:eastAsia="Times New Roman" w:hAnsi="Times New Roman" w:cs="Times New Roman"/>
          <w:b/>
          <w:sz w:val="24"/>
          <w:szCs w:val="24"/>
        </w:rPr>
        <w:t xml:space="preserve">Figure 1. </w:t>
      </w:r>
      <w:r w:rsidRPr="00F92C53">
        <w:rPr>
          <w:rFonts w:ascii="Times New Roman" w:eastAsia="Times New Roman" w:hAnsi="Times New Roman" w:cs="Times New Roman"/>
          <w:sz w:val="24"/>
          <w:szCs w:val="24"/>
        </w:rPr>
        <w:t xml:space="preserve">The proportion of homotypic compared to heterotypic </w:t>
      </w:r>
      <w:proofErr w:type="spellStart"/>
      <w:r w:rsidRPr="00F92C53">
        <w:rPr>
          <w:rFonts w:ascii="Times New Roman" w:eastAsia="Times New Roman" w:hAnsi="Times New Roman" w:cs="Times New Roman"/>
          <w:sz w:val="24"/>
          <w:szCs w:val="24"/>
        </w:rPr>
        <w:t>matings</w:t>
      </w:r>
      <w:proofErr w:type="spellEnd"/>
      <w:r w:rsidRPr="00F92C53">
        <w:rPr>
          <w:rFonts w:ascii="Times New Roman" w:eastAsia="Times New Roman" w:hAnsi="Times New Roman" w:cs="Times New Roman"/>
          <w:sz w:val="24"/>
          <w:szCs w:val="24"/>
        </w:rPr>
        <w:t xml:space="preserve"> recorded during the female (a), male (b) and group (c) mate choice assay. Female (</w:t>
      </w:r>
      <w:proofErr w:type="spellStart"/>
      <w:proofErr w:type="gramStart"/>
      <w:r w:rsidRPr="00F92C53">
        <w:rPr>
          <w:rFonts w:ascii="Times New Roman" w:eastAsia="Times New Roman" w:hAnsi="Times New Roman" w:cs="Times New Roman"/>
          <w:sz w:val="24"/>
          <w:szCs w:val="24"/>
        </w:rPr>
        <w:t>a,c</w:t>
      </w:r>
      <w:proofErr w:type="spellEnd"/>
      <w:proofErr w:type="gramEnd"/>
      <w:r w:rsidRPr="00F92C53">
        <w:rPr>
          <w:rFonts w:ascii="Times New Roman" w:eastAsia="Times New Roman" w:hAnsi="Times New Roman" w:cs="Times New Roman"/>
          <w:sz w:val="24"/>
          <w:szCs w:val="24"/>
        </w:rPr>
        <w:t>) and male population identity is shown on the x-axis. An asterisk represents a significant deviation from a random mating ratio as indicated by a repeated G-test for goodness of fit (p&lt;0.05).</w:t>
      </w:r>
    </w:p>
    <w:p w14:paraId="000000EE" w14:textId="77777777" w:rsidR="00DA4CB8" w:rsidRPr="00F92C53" w:rsidRDefault="00DA4CB8">
      <w:pPr>
        <w:rPr>
          <w:rFonts w:ascii="Times New Roman" w:eastAsia="Times New Roman" w:hAnsi="Times New Roman" w:cs="Times New Roman"/>
          <w:b/>
          <w:sz w:val="24"/>
          <w:szCs w:val="24"/>
        </w:rPr>
      </w:pPr>
    </w:p>
    <w:p w14:paraId="000000EF" w14:textId="77777777" w:rsidR="00DA4CB8" w:rsidRPr="00F92C53" w:rsidRDefault="00000000">
      <w:pPr>
        <w:rPr>
          <w:rFonts w:ascii="Times New Roman" w:eastAsia="Times New Roman" w:hAnsi="Times New Roman" w:cs="Times New Roman"/>
          <w:sz w:val="18"/>
          <w:szCs w:val="18"/>
        </w:rPr>
      </w:pPr>
      <w:r w:rsidRPr="00F92C53">
        <w:rPr>
          <w:rFonts w:ascii="Times New Roman" w:eastAsia="Times New Roman" w:hAnsi="Times New Roman" w:cs="Times New Roman"/>
          <w:b/>
          <w:sz w:val="24"/>
          <w:szCs w:val="24"/>
        </w:rPr>
        <w:t>Figure 2.</w:t>
      </w:r>
      <w:r w:rsidRPr="00F92C53">
        <w:rPr>
          <w:rFonts w:ascii="Times New Roman" w:eastAsia="Times New Roman" w:hAnsi="Times New Roman" w:cs="Times New Roman"/>
          <w:sz w:val="24"/>
          <w:szCs w:val="24"/>
        </w:rPr>
        <w:t xml:space="preserve"> The hatchability (a), egg to adult viability (b), body weights (c) and average development time (d) of flies from parental and hybrid crosses. Letters indicate significant differences between cross identities.</w:t>
      </w:r>
      <w:r w:rsidRPr="00F92C53">
        <w:rPr>
          <w:rFonts w:ascii="Times New Roman" w:eastAsia="Times New Roman" w:hAnsi="Times New Roman" w:cs="Times New Roman"/>
          <w:sz w:val="18"/>
          <w:szCs w:val="18"/>
        </w:rPr>
        <w:t xml:space="preserve">  </w:t>
      </w:r>
    </w:p>
    <w:p w14:paraId="000000F0" w14:textId="77777777" w:rsidR="00DA4CB8" w:rsidRPr="00F92C53" w:rsidRDefault="00DA4CB8">
      <w:pPr>
        <w:rPr>
          <w:rFonts w:ascii="Times New Roman" w:eastAsia="Times New Roman" w:hAnsi="Times New Roman" w:cs="Times New Roman"/>
          <w:sz w:val="24"/>
          <w:szCs w:val="24"/>
        </w:rPr>
      </w:pPr>
    </w:p>
    <w:p w14:paraId="000000F1" w14:textId="77777777" w:rsidR="00DA4CB8" w:rsidRPr="00F92C53" w:rsidRDefault="00000000">
      <w:pPr>
        <w:rPr>
          <w:rFonts w:ascii="Times New Roman" w:eastAsia="Times New Roman" w:hAnsi="Times New Roman" w:cs="Times New Roman"/>
          <w:sz w:val="24"/>
          <w:szCs w:val="24"/>
        </w:rPr>
      </w:pPr>
      <w:r w:rsidRPr="00F92C53">
        <w:rPr>
          <w:rFonts w:ascii="Times New Roman" w:eastAsia="Times New Roman" w:hAnsi="Times New Roman" w:cs="Times New Roman"/>
          <w:b/>
          <w:sz w:val="24"/>
          <w:szCs w:val="24"/>
        </w:rPr>
        <w:t xml:space="preserve">Figure 3. </w:t>
      </w:r>
      <w:r w:rsidRPr="00F92C53">
        <w:rPr>
          <w:rFonts w:ascii="Times New Roman" w:eastAsia="Times New Roman" w:hAnsi="Times New Roman" w:cs="Times New Roman"/>
          <w:sz w:val="24"/>
          <w:szCs w:val="24"/>
        </w:rPr>
        <w:t>The average proportion of red eyed offspring produced by flies from parental and hybrid crosses, in competition with brown eyed competitors. Average proportions were determined for each replicate population and plotted. The dashed line indicates the expected proportion of ⅕ of the offspring. Letters indicate significant differences between cross identities.</w:t>
      </w:r>
    </w:p>
    <w:p w14:paraId="000000F2" w14:textId="77777777" w:rsidR="00DA4CB8" w:rsidRPr="00F92C53" w:rsidRDefault="00DA4CB8">
      <w:pPr>
        <w:rPr>
          <w:rFonts w:ascii="Times New Roman" w:eastAsia="Times New Roman" w:hAnsi="Times New Roman" w:cs="Times New Roman"/>
          <w:sz w:val="24"/>
          <w:szCs w:val="24"/>
        </w:rPr>
      </w:pPr>
    </w:p>
    <w:sectPr w:rsidR="00DA4CB8" w:rsidRPr="00F92C53" w:rsidSect="007978E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shavardhan Thyagarajan">
    <w15:presenceInfo w15:providerId="AD" w15:userId="S::17ht24@queensu.ca::c10d5f9b-393c-4cd6-9c80-d965e2915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B8"/>
    <w:rsid w:val="00401E39"/>
    <w:rsid w:val="004B1371"/>
    <w:rsid w:val="00512EF6"/>
    <w:rsid w:val="0062162F"/>
    <w:rsid w:val="00637E42"/>
    <w:rsid w:val="007978E8"/>
    <w:rsid w:val="00943FB6"/>
    <w:rsid w:val="00B1126D"/>
    <w:rsid w:val="00BC6D47"/>
    <w:rsid w:val="00C0746A"/>
    <w:rsid w:val="00DA4CB8"/>
    <w:rsid w:val="00F92C53"/>
    <w:rsid w:val="00FE3E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1649BA"/>
  <w15:docId w15:val="{C6C4B799-192C-EF4B-A6CA-BBB24472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7978E8"/>
  </w:style>
  <w:style w:type="paragraph" w:styleId="Revision">
    <w:name w:val="Revision"/>
    <w:hidden/>
    <w:uiPriority w:val="99"/>
    <w:semiHidden/>
    <w:rsid w:val="00F92C53"/>
    <w:pPr>
      <w:spacing w:line="240" w:lineRule="auto"/>
    </w:pPr>
  </w:style>
  <w:style w:type="character" w:customStyle="1" w:styleId="normaltextrun">
    <w:name w:val="normaltextrun"/>
    <w:basedOn w:val="DefaultParagraphFont"/>
    <w:rsid w:val="00F92C53"/>
  </w:style>
  <w:style w:type="character" w:styleId="Hyperlink">
    <w:name w:val="Hyperlink"/>
    <w:basedOn w:val="DefaultParagraphFont"/>
    <w:uiPriority w:val="99"/>
    <w:unhideWhenUsed/>
    <w:rsid w:val="00637E42"/>
    <w:rPr>
      <w:color w:val="0000FF" w:themeColor="hyperlink"/>
      <w:u w:val="single"/>
    </w:rPr>
  </w:style>
  <w:style w:type="character" w:styleId="UnresolvedMention">
    <w:name w:val="Unresolved Mention"/>
    <w:basedOn w:val="DefaultParagraphFont"/>
    <w:uiPriority w:val="99"/>
    <w:semiHidden/>
    <w:unhideWhenUsed/>
    <w:rsid w:val="00637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24</Pages>
  <Words>9228</Words>
  <Characters>52604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Harshavardhan Thyagarajan</cp:lastModifiedBy>
  <cp:revision>4</cp:revision>
  <dcterms:created xsi:type="dcterms:W3CDTF">2023-03-22T01:35:00Z</dcterms:created>
  <dcterms:modified xsi:type="dcterms:W3CDTF">2023-03-22T04:18:00Z</dcterms:modified>
</cp:coreProperties>
</file>